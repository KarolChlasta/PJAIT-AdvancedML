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C9F4E" w14:textId="77777777" w:rsidR="00BE123D" w:rsidRPr="00420570" w:rsidRDefault="00F74260" w:rsidP="00842C95">
      <w:pPr>
        <w:pStyle w:val="Heading3"/>
        <w:rPr>
          <w:rStyle w:val="IntenseEmphasis"/>
          <w:lang w:val="pl-PL"/>
        </w:rPr>
      </w:pPr>
      <w:r>
        <w:rPr>
          <w:rStyle w:val="IntenseEmphasis"/>
          <w:lang w:val="pl-PL"/>
        </w:rPr>
        <w:t>Rozpoznawanie twarzy przy użyciu głębokiego uczenia maszynowego.</w:t>
      </w:r>
    </w:p>
    <w:p w14:paraId="65D87A94" w14:textId="77777777" w:rsidR="00F74260" w:rsidRDefault="00F74260" w:rsidP="00BE123D">
      <w:pPr>
        <w:rPr>
          <w:lang w:val="pl-PL"/>
        </w:rPr>
      </w:pPr>
      <w:r>
        <w:rPr>
          <w:lang w:val="pl-PL"/>
        </w:rPr>
        <w:t xml:space="preserve">Na pewno podczas używania swojego Facebooka zauważyłeś </w:t>
      </w:r>
      <w:r w:rsidR="00FE6D9F">
        <w:rPr>
          <w:lang w:val="pl-PL"/>
        </w:rPr>
        <w:t>jak szybko firma ta rozwija swoje możliwości dotyczące rozpoznawania Twoich przyjaciół na zdjęciach.  Na początku to Ty oznaczałeś swoich znajomych poprzez klikanie na twarzach i wpisywanie ich imion i nazwisk. Natomiast teraz Facebook w niemal sposób magiczny jest w stanie zrobić to za Ciebie.</w:t>
      </w:r>
    </w:p>
    <w:p w14:paraId="3CE37AB9" w14:textId="77777777" w:rsidR="00BE123D" w:rsidRPr="00420570" w:rsidRDefault="00BE123D" w:rsidP="00BE123D">
      <w:pPr>
        <w:rPr>
          <w:lang w:val="pl-PL"/>
        </w:rPr>
      </w:pPr>
    </w:p>
    <w:p w14:paraId="7DE7E7D1" w14:textId="77777777" w:rsidR="00BE123D" w:rsidRPr="00420570" w:rsidRDefault="009B40B7" w:rsidP="009B40B7">
      <w:pPr>
        <w:jc w:val="center"/>
        <w:rPr>
          <w:lang w:val="pl-PL"/>
        </w:rPr>
      </w:pPr>
      <w:r w:rsidRPr="009B40B7">
        <w:rPr>
          <w:noProof/>
          <w:lang w:val="pl-PL" w:eastAsia="pl-PL"/>
        </w:rPr>
        <w:drawing>
          <wp:inline distT="0" distB="0" distL="0" distR="0" wp14:anchorId="6B61F59B" wp14:editId="28183BAA">
            <wp:extent cx="3265715" cy="3555394"/>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8762"/>
                    <a:stretch/>
                  </pic:blipFill>
                  <pic:spPr bwMode="auto">
                    <a:xfrm>
                      <a:off x="0" y="0"/>
                      <a:ext cx="3289722" cy="3581531"/>
                    </a:xfrm>
                    <a:prstGeom prst="rect">
                      <a:avLst/>
                    </a:prstGeom>
                    <a:ln>
                      <a:noFill/>
                    </a:ln>
                    <a:extLst>
                      <a:ext uri="{53640926-AAD7-44D8-BBD7-CCE9431645EC}">
                        <a14:shadowObscured xmlns:a14="http://schemas.microsoft.com/office/drawing/2010/main"/>
                      </a:ext>
                    </a:extLst>
                  </pic:spPr>
                </pic:pic>
              </a:graphicData>
            </a:graphic>
          </wp:inline>
        </w:drawing>
      </w:r>
    </w:p>
    <w:p w14:paraId="44B52A3F" w14:textId="77777777" w:rsidR="00BE123D" w:rsidRPr="00420570" w:rsidRDefault="00BE123D" w:rsidP="00BE123D">
      <w:pPr>
        <w:rPr>
          <w:lang w:val="pl-PL"/>
        </w:rPr>
      </w:pPr>
    </w:p>
    <w:p w14:paraId="75228D52" w14:textId="77777777" w:rsidR="00325267" w:rsidRDefault="00325267" w:rsidP="00BE123D">
      <w:pPr>
        <w:rPr>
          <w:lang w:val="pl-PL"/>
        </w:rPr>
      </w:pPr>
      <w:r>
        <w:rPr>
          <w:lang w:val="pl-PL"/>
        </w:rPr>
        <w:t xml:space="preserve">Facebook w automatyczny sposób potrafi oznaczyć ludzi na Twoich zdjęciach, których wcześniej zaznaczyłeś. </w:t>
      </w:r>
      <w:r w:rsidR="004A0068">
        <w:rPr>
          <w:lang w:val="pl-PL"/>
        </w:rPr>
        <w:t>Być może przeraża Cię to? Taka technologia nazywana jest po prostu rozpoznawaniem rysów twarzy. Facebook posługuje się takim algorytmem, który potrafi dokonać klasyfikacji naszych znajomych nawet po kilkukrotnym ich oznaczeniu. W chwili obecnej ich algorytm cechuje się precyzją na poziomie 98%, czyli jest to poziom podobny do tego, jakim cechuje się w tym zakresie człowiek.</w:t>
      </w:r>
    </w:p>
    <w:p w14:paraId="49948C35" w14:textId="77777777" w:rsidR="00BE123D" w:rsidRDefault="004A0068" w:rsidP="00BE123D">
      <w:pPr>
        <w:rPr>
          <w:lang w:val="pl-PL"/>
        </w:rPr>
      </w:pPr>
      <w:r>
        <w:rPr>
          <w:lang w:val="pl-PL"/>
        </w:rPr>
        <w:t xml:space="preserve">Zatem </w:t>
      </w:r>
      <w:r w:rsidR="007E35A2">
        <w:rPr>
          <w:lang w:val="pl-PL"/>
        </w:rPr>
        <w:t xml:space="preserve">sprawdźmy jak współcześnie działa rozpoznawanie rysów twarzy. Rozpoznawanie rysów Twoich znajomych jest zbyt łatwym zadaniem. Postawmy więc większe wyzwanie tej technologii i spróbujmy rozróżnić dwie panie: Dorotę </w:t>
      </w:r>
      <w:proofErr w:type="spellStart"/>
      <w:r w:rsidR="007E35A2">
        <w:rPr>
          <w:lang w:val="pl-PL"/>
        </w:rPr>
        <w:t>Gardias</w:t>
      </w:r>
      <w:proofErr w:type="spellEnd"/>
      <w:r w:rsidR="007E35A2">
        <w:rPr>
          <w:lang w:val="pl-PL"/>
        </w:rPr>
        <w:t xml:space="preserve"> (Polska prezenterka telewizyjna) i </w:t>
      </w:r>
      <w:r w:rsidR="007E35A2" w:rsidRPr="007E35A2">
        <w:rPr>
          <w:lang w:val="pl-PL"/>
        </w:rPr>
        <w:t>Moren</w:t>
      </w:r>
      <w:r w:rsidR="007E35A2">
        <w:rPr>
          <w:lang w:val="pl-PL"/>
        </w:rPr>
        <w:t>ę</w:t>
      </w:r>
      <w:r w:rsidR="007E35A2" w:rsidRPr="007E35A2">
        <w:rPr>
          <w:lang w:val="pl-PL"/>
        </w:rPr>
        <w:t xml:space="preserve"> </w:t>
      </w:r>
      <w:proofErr w:type="spellStart"/>
      <w:r w:rsidR="007E35A2" w:rsidRPr="007E35A2">
        <w:rPr>
          <w:lang w:val="pl-PL"/>
        </w:rPr>
        <w:t>Baccarin</w:t>
      </w:r>
      <w:proofErr w:type="spellEnd"/>
      <w:r w:rsidR="007E35A2">
        <w:rPr>
          <w:lang w:val="pl-PL"/>
        </w:rPr>
        <w:t xml:space="preserve"> (aktorka)</w:t>
      </w:r>
    </w:p>
    <w:p w14:paraId="62D3AC30" w14:textId="77777777" w:rsidR="007E35A2" w:rsidRPr="00420570" w:rsidRDefault="007E35A2" w:rsidP="007E35A2">
      <w:pPr>
        <w:ind w:firstLine="0"/>
        <w:rPr>
          <w:lang w:val="pl-PL"/>
        </w:rPr>
      </w:pPr>
      <w:r w:rsidRPr="007E35A2">
        <w:rPr>
          <w:noProof/>
          <w:lang w:val="pl-PL" w:eastAsia="pl-PL"/>
        </w:rPr>
        <w:lastRenderedPageBreak/>
        <w:drawing>
          <wp:inline distT="0" distB="0" distL="0" distR="0" wp14:anchorId="44B5A214" wp14:editId="0717B163">
            <wp:extent cx="5760720" cy="4058920"/>
            <wp:effectExtent l="0" t="0" r="508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58920"/>
                    </a:xfrm>
                    <a:prstGeom prst="rect">
                      <a:avLst/>
                    </a:prstGeom>
                  </pic:spPr>
                </pic:pic>
              </a:graphicData>
            </a:graphic>
          </wp:inline>
        </w:drawing>
      </w:r>
    </w:p>
    <w:p w14:paraId="6D818C98" w14:textId="77777777" w:rsidR="00BE123D" w:rsidRPr="00420570" w:rsidRDefault="00BE123D" w:rsidP="00BE123D">
      <w:pPr>
        <w:rPr>
          <w:lang w:val="pl-PL"/>
        </w:rPr>
      </w:pPr>
    </w:p>
    <w:p w14:paraId="1DFB9749" w14:textId="77777777" w:rsidR="00BE123D" w:rsidRPr="00420570" w:rsidRDefault="00BE123D" w:rsidP="007E35A2">
      <w:pPr>
        <w:pStyle w:val="Heading1"/>
        <w:rPr>
          <w:lang w:val="pl-PL"/>
        </w:rPr>
      </w:pPr>
      <w:bookmarkStart w:id="0" w:name="_Toc521353992"/>
      <w:r w:rsidRPr="00420570">
        <w:rPr>
          <w:lang w:val="pl-PL"/>
        </w:rPr>
        <w:t>Posługiwanie się Uczeniem Maszynowym w rozwiązaniu bardzo skomplikowanego problemu</w:t>
      </w:r>
      <w:bookmarkEnd w:id="0"/>
    </w:p>
    <w:p w14:paraId="57E78CEE" w14:textId="77777777" w:rsidR="00BD7724" w:rsidRDefault="00BD7724" w:rsidP="00BE123D">
      <w:pPr>
        <w:rPr>
          <w:lang w:val="pl-PL"/>
        </w:rPr>
      </w:pPr>
      <w:r>
        <w:rPr>
          <w:lang w:val="pl-PL"/>
        </w:rPr>
        <w:t>Do tej pory do rozwiązania różnych problemów używaliśmy uczenia maszynowego, gdzie posługiwaliśmy się algorytmem, który uczył maszynę po dostarczeniu danych wejściowych, a następnie otrzymywaliśmy odpowiedni wynik. W taki sposób szacowaliśmy na przykład cenę pojazdu czy rozpoznawaliśmy obiekt na obrazie (ptak).</w:t>
      </w:r>
    </w:p>
    <w:p w14:paraId="69167640" w14:textId="77777777" w:rsidR="00BE123D" w:rsidRDefault="00D66025" w:rsidP="00BE123D">
      <w:pPr>
        <w:rPr>
          <w:lang w:val="pl-PL"/>
        </w:rPr>
      </w:pPr>
      <w:r>
        <w:rPr>
          <w:lang w:val="pl-PL"/>
        </w:rPr>
        <w:t>Rozpoznawanie rysów twarzy to jednak całkiem inne zagadnienie, które złożone jest z wielu powiązanych ze sobą problemów:</w:t>
      </w:r>
    </w:p>
    <w:p w14:paraId="1DC375C1" w14:textId="77777777" w:rsidR="00D66025" w:rsidRDefault="00F23AB7" w:rsidP="00F23AB7">
      <w:pPr>
        <w:pStyle w:val="ListParagraph"/>
        <w:numPr>
          <w:ilvl w:val="0"/>
          <w:numId w:val="4"/>
        </w:numPr>
        <w:rPr>
          <w:lang w:val="pl-PL"/>
        </w:rPr>
      </w:pPr>
      <w:r>
        <w:rPr>
          <w:lang w:val="pl-PL"/>
        </w:rPr>
        <w:t>Patrzenie na pojedyncze zdjęcie związane jest z umiejętnością rozpoznawania twarzy jako osobnego obiektu.</w:t>
      </w:r>
    </w:p>
    <w:p w14:paraId="6E89344B" w14:textId="77777777" w:rsidR="00F23AB7" w:rsidRDefault="00F23AB7" w:rsidP="00F23AB7">
      <w:pPr>
        <w:pStyle w:val="ListParagraph"/>
        <w:numPr>
          <w:ilvl w:val="0"/>
          <w:numId w:val="4"/>
        </w:numPr>
        <w:rPr>
          <w:lang w:val="pl-PL"/>
        </w:rPr>
      </w:pPr>
      <w:r>
        <w:rPr>
          <w:lang w:val="pl-PL"/>
        </w:rPr>
        <w:t>Na wygląd rysów twarzy ma wpływ wiele czynników jak na przykład mimika twarzy, oświetlenie czy pozycja głowy, a niezależnie od tych czynników jest to nadal twarz tej samej osoby.</w:t>
      </w:r>
    </w:p>
    <w:p w14:paraId="20A81084" w14:textId="77777777" w:rsidR="00F23AB7" w:rsidRDefault="001C49E1" w:rsidP="00F23AB7">
      <w:pPr>
        <w:pStyle w:val="ListParagraph"/>
        <w:numPr>
          <w:ilvl w:val="0"/>
          <w:numId w:val="4"/>
        </w:numPr>
        <w:rPr>
          <w:lang w:val="pl-PL"/>
        </w:rPr>
      </w:pPr>
      <w:r>
        <w:rPr>
          <w:lang w:val="pl-PL"/>
        </w:rPr>
        <w:lastRenderedPageBreak/>
        <w:t>Ważna jest umiejętność rozróżniania cech, które są unikatowe dla danej twarzy jak na przykład wielkość oczu, podłużność twarzy, wielkość nosa czy ust.</w:t>
      </w:r>
    </w:p>
    <w:p w14:paraId="6A8E67C0" w14:textId="77777777" w:rsidR="001C49E1" w:rsidRPr="00F23AB7" w:rsidRDefault="001C49E1" w:rsidP="00F23AB7">
      <w:pPr>
        <w:pStyle w:val="ListParagraph"/>
        <w:numPr>
          <w:ilvl w:val="0"/>
          <w:numId w:val="4"/>
        </w:numPr>
        <w:rPr>
          <w:lang w:val="pl-PL"/>
        </w:rPr>
      </w:pPr>
      <w:r>
        <w:rPr>
          <w:lang w:val="pl-PL"/>
        </w:rPr>
        <w:t>Umiejętność porównywania tych cech szczególnych dla danej twarzy do innych ludzi, po to, aby być w stanie przypisać tej osobie imię i nazwisko.</w:t>
      </w:r>
    </w:p>
    <w:p w14:paraId="742F1BBF" w14:textId="77777777" w:rsidR="00BE123D" w:rsidRPr="00420570" w:rsidRDefault="00BE123D" w:rsidP="00BE123D">
      <w:pPr>
        <w:rPr>
          <w:lang w:val="pl-PL"/>
        </w:rPr>
      </w:pPr>
    </w:p>
    <w:p w14:paraId="4E4856E9" w14:textId="77777777" w:rsidR="00BE123D" w:rsidRDefault="00EA0EEE" w:rsidP="00BE123D">
      <w:pPr>
        <w:rPr>
          <w:lang w:val="pl-PL"/>
        </w:rPr>
      </w:pPr>
      <w:r>
        <w:rPr>
          <w:lang w:val="pl-PL"/>
        </w:rPr>
        <w:t>Mózg człowieka jest dostosowany do dokonywania klasyfikacji i rozróżnień</w:t>
      </w:r>
      <w:r w:rsidR="0005468B">
        <w:rPr>
          <w:lang w:val="pl-PL"/>
        </w:rPr>
        <w:t xml:space="preserve"> w sposób automatyczny i natychmiastowy. Poza tym ludzie są tak przyzwyczajeni do rozpoznawania twarzy, że rozpoznają ją na różnych obiektach, kompozycjach itp.</w:t>
      </w:r>
    </w:p>
    <w:p w14:paraId="483B1178" w14:textId="7159F841" w:rsidR="0005468B" w:rsidDel="00830812" w:rsidRDefault="0005468B" w:rsidP="0005468B">
      <w:pPr>
        <w:ind w:firstLine="0"/>
        <w:rPr>
          <w:del w:id="1" w:author="Krzysztof Wolk" w:date="2020-01-20T11:33:00Z"/>
          <w:lang w:val="pl-PL"/>
        </w:rPr>
      </w:pPr>
      <w:del w:id="2" w:author="Krzysztof Wolk" w:date="2020-01-20T11:33:00Z">
        <w:r w:rsidRPr="0005468B" w:rsidDel="00830812">
          <w:rPr>
            <w:noProof/>
            <w:lang w:val="pl-PL" w:eastAsia="pl-PL"/>
          </w:rPr>
          <w:drawing>
            <wp:inline distT="0" distB="0" distL="0" distR="0" wp14:anchorId="32FCC775" wp14:editId="10F71128">
              <wp:extent cx="5760720" cy="3404235"/>
              <wp:effectExtent l="0" t="0" r="508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4235"/>
                      </a:xfrm>
                      <a:prstGeom prst="rect">
                        <a:avLst/>
                      </a:prstGeom>
                    </pic:spPr>
                  </pic:pic>
                </a:graphicData>
              </a:graphic>
            </wp:inline>
          </w:drawing>
        </w:r>
      </w:del>
    </w:p>
    <w:p w14:paraId="1D1A06DB" w14:textId="77777777" w:rsidR="0005468B" w:rsidRDefault="0005468B" w:rsidP="00830812">
      <w:pPr>
        <w:ind w:firstLine="0"/>
        <w:rPr>
          <w:lang w:val="pl-PL"/>
        </w:rPr>
        <w:pPrChange w:id="3" w:author="Krzysztof Wolk" w:date="2020-01-20T11:33:00Z">
          <w:pPr/>
        </w:pPrChange>
      </w:pPr>
      <w:bookmarkStart w:id="4" w:name="_GoBack"/>
      <w:bookmarkEnd w:id="4"/>
    </w:p>
    <w:p w14:paraId="0A85C65F" w14:textId="77777777" w:rsidR="00BE123D" w:rsidRDefault="0005468B" w:rsidP="00BE123D">
      <w:pPr>
        <w:rPr>
          <w:lang w:val="pl-PL"/>
        </w:rPr>
      </w:pPr>
      <w:r>
        <w:rPr>
          <w:lang w:val="pl-PL"/>
        </w:rPr>
        <w:t>Komputery zaś przynajmniej na chwilę obecną nie są w stanie dokonywać tak zagmatwanych uogólnień, czyli muszą zostać nauczone owej umiejętności niemal krok po kroku, rozkładając problem na mniejsze etapy/zadania. Zatem konieczne będzie stworzenie platformy, dzięki której komputer będzie rozpoznawał rysy twarzy posiłkując się przechodzeniem przez poszczególne etapy</w:t>
      </w:r>
      <w:r w:rsidR="00F16C85">
        <w:rPr>
          <w:lang w:val="pl-PL"/>
        </w:rPr>
        <w:t>, które są następujące:</w:t>
      </w:r>
    </w:p>
    <w:p w14:paraId="4917D093" w14:textId="77777777" w:rsidR="00F16C85" w:rsidRDefault="00F16C85" w:rsidP="00F16C85">
      <w:pPr>
        <w:pStyle w:val="ListParagraph"/>
        <w:numPr>
          <w:ilvl w:val="0"/>
          <w:numId w:val="5"/>
        </w:numPr>
        <w:rPr>
          <w:lang w:val="pl-PL"/>
        </w:rPr>
      </w:pPr>
      <w:r>
        <w:rPr>
          <w:lang w:val="pl-PL"/>
        </w:rPr>
        <w:t>Etap 1: Znalezienie twarzy na obrazie jako obiektu</w:t>
      </w:r>
    </w:p>
    <w:p w14:paraId="31A97BBC" w14:textId="77777777" w:rsidR="00F16C85" w:rsidRDefault="00F16C85" w:rsidP="00F16C85">
      <w:pPr>
        <w:pStyle w:val="ListParagraph"/>
        <w:numPr>
          <w:ilvl w:val="0"/>
          <w:numId w:val="5"/>
        </w:numPr>
        <w:rPr>
          <w:lang w:val="pl-PL"/>
        </w:rPr>
      </w:pPr>
      <w:r>
        <w:rPr>
          <w:lang w:val="pl-PL"/>
        </w:rPr>
        <w:t>Etap 2: Analizowanie rysów twarzy</w:t>
      </w:r>
    </w:p>
    <w:p w14:paraId="4DFC9717" w14:textId="77777777" w:rsidR="00F16C85" w:rsidRDefault="00F16C85" w:rsidP="00F16C85">
      <w:pPr>
        <w:pStyle w:val="ListParagraph"/>
        <w:numPr>
          <w:ilvl w:val="0"/>
          <w:numId w:val="5"/>
        </w:numPr>
        <w:rPr>
          <w:lang w:val="pl-PL"/>
        </w:rPr>
      </w:pPr>
      <w:r>
        <w:rPr>
          <w:lang w:val="pl-PL"/>
        </w:rPr>
        <w:t>Etap 3: Porównania do innych znanych twarzy</w:t>
      </w:r>
    </w:p>
    <w:p w14:paraId="6E3D253E" w14:textId="77777777" w:rsidR="00F16C85" w:rsidRDefault="00F16C85" w:rsidP="00F16C85">
      <w:pPr>
        <w:pStyle w:val="ListParagraph"/>
        <w:numPr>
          <w:ilvl w:val="0"/>
          <w:numId w:val="5"/>
        </w:numPr>
        <w:rPr>
          <w:lang w:val="pl-PL"/>
        </w:rPr>
      </w:pPr>
      <w:r>
        <w:rPr>
          <w:lang w:val="pl-PL"/>
        </w:rPr>
        <w:t>Etap 4: Dokonanie przewidywania prawdopodobieństwa</w:t>
      </w:r>
    </w:p>
    <w:p w14:paraId="3ACABE33" w14:textId="77777777" w:rsidR="00F16C85" w:rsidRDefault="00F16C85" w:rsidP="00F16C85">
      <w:pPr>
        <w:rPr>
          <w:lang w:val="pl-PL"/>
        </w:rPr>
      </w:pPr>
    </w:p>
    <w:p w14:paraId="0EEF7BFA" w14:textId="77777777" w:rsidR="00BE123D" w:rsidRPr="00420570" w:rsidRDefault="00F16C85" w:rsidP="00F16C85">
      <w:pPr>
        <w:rPr>
          <w:lang w:val="pl-PL"/>
        </w:rPr>
      </w:pPr>
      <w:r>
        <w:rPr>
          <w:lang w:val="pl-PL"/>
        </w:rPr>
        <w:t xml:space="preserve">W artykule jednak nie będziemy się zagłębiali w każdy poszczególny algorytm, gdyż jest ich tyle, że wyszłaby piękna książka z ich opisu, a nie mamy tutaj na to miejsca. Przedstawiony zostanie natomiast ogólny zamysł, który jest podstawą działania owych algorytmów. Będziemy także w stanie stworzyć własny system służący do rozpoznawania rysów twarzy w języku </w:t>
      </w:r>
      <w:proofErr w:type="spellStart"/>
      <w:r>
        <w:rPr>
          <w:lang w:val="pl-PL"/>
        </w:rPr>
        <w:t>Python</w:t>
      </w:r>
      <w:proofErr w:type="spellEnd"/>
      <w:r>
        <w:rPr>
          <w:lang w:val="pl-PL"/>
        </w:rPr>
        <w:t xml:space="preserve"> oraz przy użyciu </w:t>
      </w:r>
      <w:proofErr w:type="spellStart"/>
      <w:r>
        <w:rPr>
          <w:lang w:val="pl-PL"/>
        </w:rPr>
        <w:t>OpenFace</w:t>
      </w:r>
      <w:proofErr w:type="spellEnd"/>
      <w:r>
        <w:rPr>
          <w:lang w:val="pl-PL"/>
        </w:rPr>
        <w:t xml:space="preserve"> i </w:t>
      </w:r>
      <w:proofErr w:type="spellStart"/>
      <w:r>
        <w:rPr>
          <w:lang w:val="pl-PL"/>
        </w:rPr>
        <w:t>dlib</w:t>
      </w:r>
      <w:proofErr w:type="spellEnd"/>
      <w:r>
        <w:rPr>
          <w:lang w:val="pl-PL"/>
        </w:rPr>
        <w:t>.</w:t>
      </w:r>
    </w:p>
    <w:p w14:paraId="1473EA4F" w14:textId="77777777" w:rsidR="00BE123D" w:rsidRPr="00420570" w:rsidRDefault="00BE123D" w:rsidP="00BE123D">
      <w:pPr>
        <w:rPr>
          <w:lang w:val="pl-PL"/>
        </w:rPr>
      </w:pPr>
    </w:p>
    <w:p w14:paraId="3DF08CED" w14:textId="77777777" w:rsidR="00BE123D" w:rsidRPr="00420570" w:rsidRDefault="00BE123D" w:rsidP="00BE123D">
      <w:pPr>
        <w:rPr>
          <w:i/>
          <w:lang w:val="pl-PL"/>
        </w:rPr>
      </w:pPr>
      <w:r w:rsidRPr="00420570">
        <w:rPr>
          <w:i/>
          <w:lang w:val="pl-PL"/>
        </w:rPr>
        <w:t>Etap 1: Zna</w:t>
      </w:r>
      <w:r w:rsidR="00F16C85">
        <w:rPr>
          <w:i/>
          <w:lang w:val="pl-PL"/>
        </w:rPr>
        <w:t>lezienie</w:t>
      </w:r>
      <w:r w:rsidRPr="00420570">
        <w:rPr>
          <w:i/>
          <w:lang w:val="pl-PL"/>
        </w:rPr>
        <w:t xml:space="preserve"> twarzy jako obiektu</w:t>
      </w:r>
    </w:p>
    <w:p w14:paraId="505B2ABA" w14:textId="77777777" w:rsidR="00BE123D" w:rsidRPr="002655F4" w:rsidRDefault="002655F4" w:rsidP="00BE123D">
      <w:pPr>
        <w:rPr>
          <w:lang w:val="pl-PL"/>
        </w:rPr>
      </w:pPr>
      <w:r>
        <w:rPr>
          <w:lang w:val="pl-PL"/>
        </w:rPr>
        <w:t>Pierwszym krokiem w procesie rozpoznawania twarzy będzie rozpoznanie samego zarysu twarzy wśród innych obiektów na zdjęciu. Rozpoznawanie rysów jest bardzo pomocną funkcją wielu aparatów fotograficznych. Doskonale zapewne wiesz/widziałeś</w:t>
      </w:r>
      <w:r w:rsidR="00531DA1">
        <w:rPr>
          <w:lang w:val="pl-PL"/>
        </w:rPr>
        <w:t>, w jaki sposób ona działa.</w:t>
      </w:r>
    </w:p>
    <w:p w14:paraId="5482F81D" w14:textId="77777777" w:rsidR="00BE123D" w:rsidRPr="00420570" w:rsidRDefault="000B55F9" w:rsidP="00BE123D">
      <w:pPr>
        <w:ind w:firstLine="0"/>
        <w:rPr>
          <w:lang w:val="pl-PL"/>
        </w:rPr>
      </w:pPr>
      <w:r w:rsidRPr="000B55F9">
        <w:rPr>
          <w:noProof/>
          <w:lang w:val="pl-PL" w:eastAsia="pl-PL"/>
        </w:rPr>
        <w:lastRenderedPageBreak/>
        <w:drawing>
          <wp:inline distT="0" distB="0" distL="0" distR="0" wp14:anchorId="14F69E78" wp14:editId="542A0B41">
            <wp:extent cx="5760720" cy="4261485"/>
            <wp:effectExtent l="0" t="0" r="508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61485"/>
                    </a:xfrm>
                    <a:prstGeom prst="rect">
                      <a:avLst/>
                    </a:prstGeom>
                  </pic:spPr>
                </pic:pic>
              </a:graphicData>
            </a:graphic>
          </wp:inline>
        </w:drawing>
      </w:r>
    </w:p>
    <w:p w14:paraId="3F754282" w14:textId="77777777" w:rsidR="00BE123D" w:rsidRDefault="00A118FF" w:rsidP="00BE123D">
      <w:pPr>
        <w:rPr>
          <w:lang w:val="pl-PL"/>
        </w:rPr>
      </w:pPr>
      <w:r>
        <w:rPr>
          <w:lang w:val="pl-PL"/>
        </w:rPr>
        <w:t>Rozpoznawanie rysów twarzy stało się dla wszystkich dostępne, gdy po roku dwutysięcznym</w:t>
      </w:r>
      <w:r w:rsidR="007837FC">
        <w:rPr>
          <w:lang w:val="pl-PL"/>
        </w:rPr>
        <w:t xml:space="preserve"> Paul Viola i Michael Jones wynaleźli sposób na rozpoznawanie twarzy, za co też otrzymali nagrodę </w:t>
      </w:r>
      <w:proofErr w:type="spellStart"/>
      <w:r w:rsidR="007837FC" w:rsidRPr="007837FC">
        <w:rPr>
          <w:lang w:val="pl-PL"/>
        </w:rPr>
        <w:t>Marr</w:t>
      </w:r>
      <w:proofErr w:type="spellEnd"/>
      <w:r w:rsidR="007837FC" w:rsidRPr="007837FC">
        <w:rPr>
          <w:lang w:val="pl-PL"/>
        </w:rPr>
        <w:t xml:space="preserve"> </w:t>
      </w:r>
      <w:proofErr w:type="spellStart"/>
      <w:r w:rsidR="007837FC" w:rsidRPr="007837FC">
        <w:rPr>
          <w:lang w:val="pl-PL"/>
        </w:rPr>
        <w:t>Prize</w:t>
      </w:r>
      <w:proofErr w:type="spellEnd"/>
      <w:r w:rsidR="007837FC">
        <w:rPr>
          <w:lang w:val="pl-PL"/>
        </w:rPr>
        <w:t xml:space="preserve"> na konferencji International Conference on </w:t>
      </w:r>
      <w:proofErr w:type="spellStart"/>
      <w:r w:rsidR="007837FC">
        <w:rPr>
          <w:lang w:val="pl-PL"/>
        </w:rPr>
        <w:t>Computer</w:t>
      </w:r>
      <w:proofErr w:type="spellEnd"/>
      <w:r w:rsidR="007837FC">
        <w:rPr>
          <w:lang w:val="pl-PL"/>
        </w:rPr>
        <w:t xml:space="preserve"> </w:t>
      </w:r>
      <w:proofErr w:type="spellStart"/>
      <w:r w:rsidR="007837FC">
        <w:rPr>
          <w:lang w:val="pl-PL"/>
        </w:rPr>
        <w:t>Vision</w:t>
      </w:r>
      <w:proofErr w:type="spellEnd"/>
      <w:r w:rsidR="007837FC">
        <w:rPr>
          <w:lang w:val="pl-PL"/>
        </w:rPr>
        <w:t xml:space="preserve"> w 2003 roku. </w:t>
      </w:r>
      <w:r w:rsidR="00281B33">
        <w:rPr>
          <w:lang w:val="pl-PL"/>
        </w:rPr>
        <w:t>Ich sposób był na tyle szybki, że można go było zastosować w aparatach fotograficznych</w:t>
      </w:r>
      <w:r w:rsidR="00DC1C76">
        <w:rPr>
          <w:lang w:val="pl-PL"/>
        </w:rPr>
        <w:t>. Obecnie mamy jeszcze doskonalsze rozwiązania, w tym artykule posłużymy się metodą wynalezioną w 2005 roku, noszącą nazwę Histogra</w:t>
      </w:r>
      <w:r w:rsidR="0025263D">
        <w:rPr>
          <w:lang w:val="pl-PL"/>
        </w:rPr>
        <w:t>m</w:t>
      </w:r>
      <w:r w:rsidR="00DC1C76">
        <w:rPr>
          <w:lang w:val="pl-PL"/>
        </w:rPr>
        <w:t xml:space="preserve"> of </w:t>
      </w:r>
      <w:proofErr w:type="spellStart"/>
      <w:r w:rsidR="00DC1C76">
        <w:rPr>
          <w:lang w:val="pl-PL"/>
        </w:rPr>
        <w:t>Oriented</w:t>
      </w:r>
      <w:proofErr w:type="spellEnd"/>
      <w:r w:rsidR="00DC1C76">
        <w:rPr>
          <w:lang w:val="pl-PL"/>
        </w:rPr>
        <w:t xml:space="preserve"> </w:t>
      </w:r>
      <w:proofErr w:type="spellStart"/>
      <w:r w:rsidR="00DC1C76">
        <w:rPr>
          <w:lang w:val="pl-PL"/>
        </w:rPr>
        <w:t>Gradients</w:t>
      </w:r>
      <w:proofErr w:type="spellEnd"/>
      <w:r w:rsidR="00DC1C76">
        <w:rPr>
          <w:lang w:val="pl-PL"/>
        </w:rPr>
        <w:t xml:space="preserve"> (HOG). </w:t>
      </w:r>
    </w:p>
    <w:p w14:paraId="10854421" w14:textId="77777777" w:rsidR="007837FC" w:rsidRDefault="00DC1C76" w:rsidP="00BE123D">
      <w:pPr>
        <w:rPr>
          <w:lang w:val="pl-PL"/>
        </w:rPr>
      </w:pPr>
      <w:r>
        <w:rPr>
          <w:lang w:val="pl-PL"/>
        </w:rPr>
        <w:t>Aparat cyfrowy w sposób automatyczny rozpoznaje zarysy twarzy, ustawiając ostrość na twarz przed zrobieniem zdjęcia. Naszym zadaniem będzie znalezienie takich obszarów na zdjęciu, które będziemy chcieli przenieść do kolejnego etapu w procesie uczenia. Zatem aby rozpoznawać twarze na zdjęciach rozpoczniemy od zmiany zdjęcia, które jest kolorowe w czarno białe, gdyż do detekcji rysów twarzy kolor nie jest potrzebny.</w:t>
      </w:r>
    </w:p>
    <w:p w14:paraId="639363BA" w14:textId="77777777" w:rsidR="007837FC" w:rsidRPr="00420570" w:rsidRDefault="00DC1C76" w:rsidP="00F441DC">
      <w:pPr>
        <w:ind w:firstLine="0"/>
        <w:jc w:val="center"/>
        <w:rPr>
          <w:lang w:val="pl-PL"/>
        </w:rPr>
      </w:pPr>
      <w:r w:rsidRPr="00DC1C76">
        <w:rPr>
          <w:noProof/>
          <w:lang w:val="pl-PL" w:eastAsia="pl-PL"/>
        </w:rPr>
        <w:lastRenderedPageBreak/>
        <w:drawing>
          <wp:inline distT="0" distB="0" distL="0" distR="0" wp14:anchorId="6BFE9626" wp14:editId="20D33255">
            <wp:extent cx="4394200" cy="35687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4394200" cy="3568700"/>
                    </a:xfrm>
                    <a:prstGeom prst="rect">
                      <a:avLst/>
                    </a:prstGeom>
                  </pic:spPr>
                </pic:pic>
              </a:graphicData>
            </a:graphic>
          </wp:inline>
        </w:drawing>
      </w:r>
    </w:p>
    <w:p w14:paraId="2865CA30" w14:textId="77777777" w:rsidR="00BE123D" w:rsidRDefault="00F441DC" w:rsidP="00BE123D">
      <w:pPr>
        <w:rPr>
          <w:noProof/>
          <w:lang w:val="pl-PL"/>
        </w:rPr>
      </w:pPr>
      <w:r>
        <w:rPr>
          <w:noProof/>
          <w:lang w:val="pl-PL"/>
        </w:rPr>
        <w:t xml:space="preserve">W </w:t>
      </w:r>
      <w:r w:rsidR="006757F6">
        <w:rPr>
          <w:noProof/>
          <w:lang w:val="pl-PL"/>
        </w:rPr>
        <w:t>kolejnym kroku przyjrzymy się każdemu pojedyńczemu pikselowi, jeden po drugim, a także pikselom w otoczeniu danego piksela. Mamy znaleźć jak ciemny jest badany pojedyńczy piksel w porównaniu z tym, który z nim sąsiaduje. W taki sposób możemy sprawdzić kierunek zaciemniania obrazu</w:t>
      </w:r>
      <w:r w:rsidR="004D2F4D">
        <w:rPr>
          <w:noProof/>
          <w:lang w:val="pl-PL"/>
        </w:rPr>
        <w:t xml:space="preserve"> (w tym przypasku w stronę prawego górnego rogu)</w:t>
      </w:r>
      <w:r w:rsidR="006757F6">
        <w:rPr>
          <w:noProof/>
          <w:lang w:val="pl-PL"/>
        </w:rPr>
        <w:t>.</w:t>
      </w:r>
    </w:p>
    <w:p w14:paraId="640A5154" w14:textId="77777777" w:rsidR="009810D2" w:rsidRDefault="009810D2" w:rsidP="009810D2">
      <w:pPr>
        <w:ind w:firstLine="0"/>
        <w:rPr>
          <w:lang w:val="pl-PL"/>
        </w:rPr>
      </w:pPr>
      <w:r w:rsidRPr="009810D2">
        <w:rPr>
          <w:noProof/>
          <w:lang w:val="pl-PL" w:eastAsia="pl-PL"/>
        </w:rPr>
        <w:drawing>
          <wp:inline distT="0" distB="0" distL="0" distR="0" wp14:anchorId="613EAA8A" wp14:editId="3C214ACC">
            <wp:extent cx="4203700" cy="25146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3700" cy="2514600"/>
                    </a:xfrm>
                    <a:prstGeom prst="rect">
                      <a:avLst/>
                    </a:prstGeom>
                  </pic:spPr>
                </pic:pic>
              </a:graphicData>
            </a:graphic>
          </wp:inline>
        </w:drawing>
      </w:r>
    </w:p>
    <w:p w14:paraId="7ADEDEB3" w14:textId="77777777" w:rsidR="00BE123D" w:rsidRPr="00420570" w:rsidRDefault="009810D2" w:rsidP="00307D46">
      <w:pPr>
        <w:ind w:firstLine="0"/>
        <w:rPr>
          <w:lang w:val="pl-PL"/>
        </w:rPr>
      </w:pPr>
      <w:r w:rsidRPr="009810D2">
        <w:rPr>
          <w:noProof/>
          <w:lang w:val="pl-PL" w:eastAsia="pl-PL"/>
        </w:rPr>
        <w:lastRenderedPageBreak/>
        <w:drawing>
          <wp:inline distT="0" distB="0" distL="0" distR="0" wp14:anchorId="643F45B4" wp14:editId="6A62032C">
            <wp:extent cx="1977920" cy="1485900"/>
            <wp:effectExtent l="0" t="0" r="381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2102" cy="1496554"/>
                    </a:xfrm>
                    <a:prstGeom prst="rect">
                      <a:avLst/>
                    </a:prstGeom>
                  </pic:spPr>
                </pic:pic>
              </a:graphicData>
            </a:graphic>
          </wp:inline>
        </w:drawing>
      </w:r>
      <w:r>
        <w:rPr>
          <w:lang w:val="pl-PL"/>
        </w:rPr>
        <w:t xml:space="preserve">     </w:t>
      </w:r>
      <w:r w:rsidRPr="009810D2">
        <w:rPr>
          <w:noProof/>
          <w:lang w:val="pl-PL" w:eastAsia="pl-PL"/>
        </w:rPr>
        <w:drawing>
          <wp:inline distT="0" distB="0" distL="0" distR="0" wp14:anchorId="4D20A7B2" wp14:editId="78CE230A">
            <wp:extent cx="3289754" cy="14874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051" b="20718"/>
                    <a:stretch/>
                  </pic:blipFill>
                  <pic:spPr bwMode="auto">
                    <a:xfrm>
                      <a:off x="0" y="0"/>
                      <a:ext cx="3348489" cy="1513961"/>
                    </a:xfrm>
                    <a:prstGeom prst="rect">
                      <a:avLst/>
                    </a:prstGeom>
                    <a:ln>
                      <a:noFill/>
                    </a:ln>
                    <a:extLst>
                      <a:ext uri="{53640926-AAD7-44D8-BBD7-CCE9431645EC}">
                        <a14:shadowObscured xmlns:a14="http://schemas.microsoft.com/office/drawing/2010/main"/>
                      </a:ext>
                    </a:extLst>
                  </pic:spPr>
                </pic:pic>
              </a:graphicData>
            </a:graphic>
          </wp:inline>
        </w:drawing>
      </w:r>
    </w:p>
    <w:p w14:paraId="53127B67" w14:textId="77777777" w:rsidR="00BE123D" w:rsidRPr="00420570" w:rsidRDefault="00BE123D" w:rsidP="00BE123D">
      <w:pPr>
        <w:jc w:val="center"/>
        <w:rPr>
          <w:b/>
          <w:sz w:val="20"/>
          <w:szCs w:val="20"/>
          <w:lang w:val="pl-PL"/>
        </w:rPr>
      </w:pPr>
      <w:r w:rsidRPr="00420570">
        <w:rPr>
          <w:b/>
          <w:sz w:val="20"/>
          <w:szCs w:val="20"/>
          <w:lang w:val="pl-PL"/>
        </w:rPr>
        <w:t xml:space="preserve">Analizując jeden </w:t>
      </w:r>
      <w:proofErr w:type="spellStart"/>
      <w:r w:rsidRPr="00420570">
        <w:rPr>
          <w:b/>
          <w:sz w:val="20"/>
          <w:szCs w:val="20"/>
          <w:lang w:val="pl-PL"/>
        </w:rPr>
        <w:t>pixel</w:t>
      </w:r>
      <w:proofErr w:type="spellEnd"/>
      <w:r w:rsidRPr="00420570">
        <w:rPr>
          <w:b/>
          <w:sz w:val="20"/>
          <w:szCs w:val="20"/>
          <w:lang w:val="pl-PL"/>
        </w:rPr>
        <w:t xml:space="preserve"> i </w:t>
      </w:r>
      <w:proofErr w:type="spellStart"/>
      <w:r w:rsidRPr="00420570">
        <w:rPr>
          <w:b/>
          <w:sz w:val="20"/>
          <w:szCs w:val="20"/>
          <w:lang w:val="pl-PL"/>
        </w:rPr>
        <w:t>pixele</w:t>
      </w:r>
      <w:proofErr w:type="spellEnd"/>
      <w:r w:rsidRPr="00420570">
        <w:rPr>
          <w:b/>
          <w:sz w:val="20"/>
          <w:szCs w:val="20"/>
          <w:lang w:val="pl-PL"/>
        </w:rPr>
        <w:t xml:space="preserve"> w jego bezpośrednim otoczeniu widzimy, że zdjęcie zaciemnia się w stronę prawego górnego rogu. </w:t>
      </w:r>
    </w:p>
    <w:p w14:paraId="0714FA5C" w14:textId="77777777" w:rsidR="00BE123D" w:rsidRDefault="00ED2507" w:rsidP="00BE123D">
      <w:pPr>
        <w:rPr>
          <w:lang w:val="pl-PL"/>
        </w:rPr>
      </w:pPr>
      <w:r>
        <w:rPr>
          <w:lang w:val="pl-PL"/>
        </w:rPr>
        <w:t>Jeśli etap ten zostanie powtórzony dla każdego piksela na zdjęciu to każdy piksel danych światła zostanie zastąpiony strzałką. Strzałki określane są jako gradient i wskazują na przepływ światła przez cały obraz, począwszy od jaśniejszej strony zdjęcia.</w:t>
      </w:r>
    </w:p>
    <w:p w14:paraId="4AD54A07" w14:textId="77777777" w:rsidR="00ED2507" w:rsidRDefault="00ED2507" w:rsidP="00BE123D">
      <w:pPr>
        <w:rPr>
          <w:lang w:val="pl-PL"/>
        </w:rPr>
      </w:pPr>
      <w:r>
        <w:rPr>
          <w:lang w:val="pl-PL"/>
        </w:rPr>
        <w:t xml:space="preserve">Zastępowanie pikseli gradientem nie jest przypadkowe, ma poważny powód, mianowicie piksele analizowane bezpośrednio dla zdjęć o większej ekspozycji świetlnej i mniejszemu naświetleniu dostarczają nam różne wartości dla zdjęcia tej samej twarzy. </w:t>
      </w:r>
      <w:r w:rsidR="00633BD8">
        <w:rPr>
          <w:lang w:val="pl-PL"/>
        </w:rPr>
        <w:t>Jeśli będą więc analizowane zmiany w gradiencie – obydwa zdjęcia, niezależnie czy zdjęcia jest jasne czy ciemne to otrzymamy to samo odwzorowanie. Więc takie podejście pomaga w rozwiązaniu problemu.</w:t>
      </w:r>
    </w:p>
    <w:p w14:paraId="7385C7A1" w14:textId="77777777" w:rsidR="00633BD8" w:rsidRDefault="00633BD8" w:rsidP="00BE123D">
      <w:pPr>
        <w:rPr>
          <w:lang w:val="pl-PL"/>
        </w:rPr>
      </w:pPr>
      <w:r>
        <w:rPr>
          <w:lang w:val="pl-PL"/>
        </w:rPr>
        <w:t>Zachowując wartości gradientu dla każdego pojedynczego piksela gromadzimy ogromną ilość danych. W naszym zadaniu o wiele lepszym rozwiązaniem było by zarejestrowanie podstawowego przepływu światła oraz przejść od jasnego do ciemnego na obrazie, po to, aby uzyskać podstawowy zarys zdjęcia. W celu osiągnięcia tego obraz zostanie podzielony na mniejsze części o wymiarach 16x16px, a następnie zostanie obliczone które punkty gradientu znajdujące się w poszczególnym kwadracie wskazują w różnych kierunkach (ile wskazu</w:t>
      </w:r>
      <w:r w:rsidR="0025263D">
        <w:rPr>
          <w:lang w:val="pl-PL"/>
        </w:rPr>
        <w:t>je w danym kierunku np. w górę). Po takich obliczeniach piksele zostają zastąpione strzałkami, które dominują wskazanie w danym kierunku.</w:t>
      </w:r>
    </w:p>
    <w:p w14:paraId="6E486A90" w14:textId="77777777" w:rsidR="00A91BED" w:rsidRPr="00420570" w:rsidRDefault="000644F2" w:rsidP="00A91BED">
      <w:pPr>
        <w:ind w:firstLine="0"/>
        <w:rPr>
          <w:lang w:val="pl-PL"/>
        </w:rPr>
      </w:pPr>
      <w:r>
        <w:rPr>
          <w:noProof/>
          <w:lang w:val="pl-PL" w:eastAsia="pl-PL"/>
        </w:rPr>
        <w:lastRenderedPageBreak/>
        <w:drawing>
          <wp:inline distT="0" distB="0" distL="0" distR="0" wp14:anchorId="17232C7F" wp14:editId="3B6ED356">
            <wp:extent cx="5760720" cy="3236595"/>
            <wp:effectExtent l="0" t="0" r="508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rzut ekranu 2019-08-20 o 23.37.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p>
    <w:p w14:paraId="6B2D18E9" w14:textId="77777777" w:rsidR="00BE123D" w:rsidRDefault="000644F2" w:rsidP="00BE123D">
      <w:pPr>
        <w:ind w:firstLine="0"/>
        <w:rPr>
          <w:lang w:val="pl-PL"/>
        </w:rPr>
      </w:pPr>
      <w:r>
        <w:rPr>
          <w:lang w:val="pl-PL"/>
        </w:rPr>
        <w:t>Aby znaleźć twarz w takim przekształconym obrazie musi zostać wyszukana część obrazu, która jest jak najbardziej podobna do wzorca HOG, otrzymanego z ekstrakcji danych początkowych uczących ten algorytm rozpoznawania rysów twarzy.</w:t>
      </w:r>
      <w:r w:rsidR="00943850">
        <w:rPr>
          <w:lang w:val="pl-PL"/>
        </w:rPr>
        <w:t xml:space="preserve"> Posługując się zatem rozwiązaniem przedstawionym w niniejszym artykule jesteśmy w stanie z dużą łatwością wykryć twarze na niemal każdym zdjęciu.</w:t>
      </w:r>
    </w:p>
    <w:p w14:paraId="3C219390" w14:textId="77777777" w:rsidR="00943850" w:rsidRPr="00420570" w:rsidRDefault="00943850" w:rsidP="00BE123D">
      <w:pPr>
        <w:ind w:firstLine="0"/>
        <w:rPr>
          <w:lang w:val="pl-PL"/>
        </w:rPr>
      </w:pPr>
      <w:r>
        <w:rPr>
          <w:noProof/>
          <w:lang w:val="pl-PL" w:eastAsia="pl-PL"/>
        </w:rPr>
        <w:lastRenderedPageBreak/>
        <w:drawing>
          <wp:inline distT="0" distB="0" distL="0" distR="0" wp14:anchorId="25AE63DC" wp14:editId="2E39ABB1">
            <wp:extent cx="5535386" cy="4970986"/>
            <wp:effectExtent l="0" t="0" r="190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rzut ekranu 2019-08-20 o 23.37.3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6451" cy="5007864"/>
                    </a:xfrm>
                    <a:prstGeom prst="rect">
                      <a:avLst/>
                    </a:prstGeom>
                  </pic:spPr>
                </pic:pic>
              </a:graphicData>
            </a:graphic>
          </wp:inline>
        </w:drawing>
      </w:r>
    </w:p>
    <w:p w14:paraId="6F26CAF5" w14:textId="77777777" w:rsidR="00BE123D" w:rsidRPr="00420570" w:rsidRDefault="00BE123D" w:rsidP="00943850">
      <w:pPr>
        <w:ind w:firstLine="0"/>
        <w:rPr>
          <w:lang w:val="pl-PL"/>
        </w:rPr>
      </w:pPr>
    </w:p>
    <w:p w14:paraId="3E451C6E" w14:textId="77777777" w:rsidR="00BE123D" w:rsidRPr="00420570" w:rsidRDefault="00943850" w:rsidP="00BE123D">
      <w:pPr>
        <w:ind w:firstLine="0"/>
        <w:rPr>
          <w:lang w:val="pl-PL"/>
        </w:rPr>
      </w:pPr>
      <w:r>
        <w:rPr>
          <w:noProof/>
          <w:lang w:val="pl-PL" w:eastAsia="pl-PL"/>
        </w:rPr>
        <w:drawing>
          <wp:inline distT="0" distB="0" distL="0" distR="0" wp14:anchorId="757C64B0" wp14:editId="402FA767">
            <wp:extent cx="5760720" cy="2477135"/>
            <wp:effectExtent l="0" t="0" r="508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rzut ekranu 2019-08-20 o 23.37.5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477135"/>
                    </a:xfrm>
                    <a:prstGeom prst="rect">
                      <a:avLst/>
                    </a:prstGeom>
                  </pic:spPr>
                </pic:pic>
              </a:graphicData>
            </a:graphic>
          </wp:inline>
        </w:drawing>
      </w:r>
    </w:p>
    <w:p w14:paraId="7C607283" w14:textId="77777777" w:rsidR="00BE123D" w:rsidRPr="00420570" w:rsidRDefault="00943850" w:rsidP="00BE123D">
      <w:pPr>
        <w:ind w:firstLine="0"/>
        <w:rPr>
          <w:lang w:val="pl-PL"/>
        </w:rPr>
      </w:pPr>
      <w:r w:rsidRPr="00943850">
        <w:rPr>
          <w:noProof/>
          <w:lang w:val="pl-PL" w:eastAsia="pl-PL"/>
        </w:rPr>
        <w:lastRenderedPageBreak/>
        <w:drawing>
          <wp:inline distT="0" distB="0" distL="0" distR="0" wp14:anchorId="7F35F0CF" wp14:editId="53641F99">
            <wp:extent cx="5760720" cy="4046220"/>
            <wp:effectExtent l="0" t="0" r="5080"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46220"/>
                    </a:xfrm>
                    <a:prstGeom prst="rect">
                      <a:avLst/>
                    </a:prstGeom>
                  </pic:spPr>
                </pic:pic>
              </a:graphicData>
            </a:graphic>
          </wp:inline>
        </w:drawing>
      </w:r>
    </w:p>
    <w:p w14:paraId="1B160188" w14:textId="77777777" w:rsidR="00943850" w:rsidRDefault="00943850" w:rsidP="00BE123D">
      <w:pPr>
        <w:rPr>
          <w:lang w:val="pl-PL"/>
        </w:rPr>
      </w:pPr>
      <w:r>
        <w:rPr>
          <w:lang w:val="pl-PL"/>
        </w:rPr>
        <w:t xml:space="preserve">Przy użyciu języka </w:t>
      </w:r>
      <w:proofErr w:type="spellStart"/>
      <w:r>
        <w:rPr>
          <w:lang w:val="pl-PL"/>
        </w:rPr>
        <w:t>Python</w:t>
      </w:r>
      <w:proofErr w:type="spellEnd"/>
      <w:r>
        <w:rPr>
          <w:lang w:val="pl-PL"/>
        </w:rPr>
        <w:t xml:space="preserve"> i </w:t>
      </w:r>
      <w:proofErr w:type="spellStart"/>
      <w:r>
        <w:rPr>
          <w:lang w:val="pl-PL"/>
        </w:rPr>
        <w:t>dlib</w:t>
      </w:r>
      <w:proofErr w:type="spellEnd"/>
      <w:r>
        <w:rPr>
          <w:lang w:val="pl-PL"/>
        </w:rPr>
        <w:t xml:space="preserve"> </w:t>
      </w:r>
      <w:r w:rsidR="00A661DA">
        <w:rPr>
          <w:lang w:val="pl-PL"/>
        </w:rPr>
        <w:t>możesz w następujący sposób tworzyć i przeglądać odwzorowanie obrazu w HOG.</w:t>
      </w:r>
    </w:p>
    <w:p w14:paraId="5A4BD1A8" w14:textId="77777777" w:rsidR="00270189" w:rsidRDefault="00270189" w:rsidP="00A661DA">
      <w:pPr>
        <w:ind w:firstLine="0"/>
        <w:rPr>
          <w:lang w:val="pl-PL"/>
        </w:rPr>
      </w:pPr>
    </w:p>
    <w:p w14:paraId="57F15343" w14:textId="155820A3" w:rsidR="00270189"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 xml:space="preserve">import </w:t>
      </w:r>
      <w:proofErr w:type="spellStart"/>
      <w:r w:rsidRPr="00842C95">
        <w:rPr>
          <w:rFonts w:ascii="Courier New" w:hAnsi="Courier New" w:cs="Courier New"/>
          <w:lang w:val="en-US"/>
        </w:rPr>
        <w:t>dlib</w:t>
      </w:r>
      <w:proofErr w:type="spellEnd"/>
    </w:p>
    <w:p w14:paraId="1A065938" w14:textId="2FD58E34" w:rsidR="00270189"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import sys</w:t>
      </w:r>
    </w:p>
    <w:p w14:paraId="40509B22" w14:textId="17F90FDB" w:rsidR="00270189"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 xml:space="preserve">from </w:t>
      </w:r>
      <w:proofErr w:type="spellStart"/>
      <w:r w:rsidRPr="00842C95">
        <w:rPr>
          <w:rFonts w:ascii="Courier New" w:hAnsi="Courier New" w:cs="Courier New"/>
          <w:lang w:val="en-US"/>
        </w:rPr>
        <w:t>skimage</w:t>
      </w:r>
      <w:proofErr w:type="spellEnd"/>
      <w:r w:rsidRPr="00842C95">
        <w:rPr>
          <w:rFonts w:ascii="Courier New" w:hAnsi="Courier New" w:cs="Courier New"/>
          <w:lang w:val="en-US"/>
        </w:rPr>
        <w:t xml:space="preserve"> import </w:t>
      </w:r>
      <w:proofErr w:type="spellStart"/>
      <w:r w:rsidRPr="00842C95">
        <w:rPr>
          <w:rFonts w:ascii="Courier New" w:hAnsi="Courier New" w:cs="Courier New"/>
          <w:lang w:val="en-US"/>
        </w:rPr>
        <w:t>io</w:t>
      </w:r>
      <w:proofErr w:type="spellEnd"/>
    </w:p>
    <w:p w14:paraId="0DE73E5A" w14:textId="1F2C0BFF" w:rsidR="00270189"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#pobieramy obrazek z linii poleceń</w:t>
      </w:r>
    </w:p>
    <w:p w14:paraId="68BE37E7" w14:textId="40EB2D95" w:rsidR="00270189" w:rsidRPr="00A8347E" w:rsidRDefault="00A8347E" w:rsidP="00A8347E">
      <w:pPr>
        <w:spacing w:line="240" w:lineRule="auto"/>
        <w:ind w:firstLine="0"/>
        <w:jc w:val="left"/>
        <w:rPr>
          <w:rFonts w:ascii="Courier New" w:hAnsi="Courier New" w:cs="Courier New"/>
          <w:lang w:val="pl-PL"/>
        </w:rPr>
      </w:pPr>
      <w:proofErr w:type="spellStart"/>
      <w:r w:rsidRPr="00A8347E">
        <w:rPr>
          <w:rFonts w:ascii="Courier New" w:hAnsi="Courier New" w:cs="Courier New"/>
          <w:lang w:val="pl-PL"/>
        </w:rPr>
        <w:t>file_name</w:t>
      </w:r>
      <w:proofErr w:type="spellEnd"/>
      <w:r w:rsidRPr="00A8347E">
        <w:rPr>
          <w:rFonts w:ascii="Courier New" w:hAnsi="Courier New" w:cs="Courier New"/>
          <w:lang w:val="pl-PL"/>
        </w:rPr>
        <w:t xml:space="preserve"> = </w:t>
      </w:r>
      <w:proofErr w:type="spellStart"/>
      <w:r w:rsidRPr="00A8347E">
        <w:rPr>
          <w:rFonts w:ascii="Courier New" w:hAnsi="Courier New" w:cs="Courier New"/>
          <w:lang w:val="pl-PL"/>
        </w:rPr>
        <w:t>sys.argv</w:t>
      </w:r>
      <w:proofErr w:type="spellEnd"/>
      <w:r w:rsidRPr="00A8347E">
        <w:rPr>
          <w:rFonts w:ascii="Courier New" w:hAnsi="Courier New" w:cs="Courier New"/>
          <w:lang w:val="pl-PL"/>
        </w:rPr>
        <w:t>[1]</w:t>
      </w:r>
    </w:p>
    <w:p w14:paraId="5EF91C40" w14:textId="5BE2A5A0" w:rsidR="00270189"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 xml:space="preserve">#tworzenie detektora </w:t>
      </w:r>
      <w:proofErr w:type="spellStart"/>
      <w:r w:rsidRPr="00A8347E">
        <w:rPr>
          <w:rFonts w:ascii="Courier New" w:hAnsi="Courier New" w:cs="Courier New"/>
          <w:lang w:val="pl-PL"/>
        </w:rPr>
        <w:t>hog</w:t>
      </w:r>
      <w:proofErr w:type="spellEnd"/>
      <w:r w:rsidRPr="00A8347E">
        <w:rPr>
          <w:rFonts w:ascii="Courier New" w:hAnsi="Courier New" w:cs="Courier New"/>
          <w:lang w:val="pl-PL"/>
        </w:rPr>
        <w:t xml:space="preserve"> z wbudowanej klasy w bibliotece </w:t>
      </w:r>
      <w:proofErr w:type="spellStart"/>
      <w:r w:rsidRPr="00A8347E">
        <w:rPr>
          <w:rFonts w:ascii="Courier New" w:hAnsi="Courier New" w:cs="Courier New"/>
          <w:lang w:val="pl-PL"/>
        </w:rPr>
        <w:t>dlib</w:t>
      </w:r>
      <w:proofErr w:type="spellEnd"/>
    </w:p>
    <w:p w14:paraId="5596F6E7" w14:textId="19CBD13E" w:rsidR="002C1BD8" w:rsidRPr="00842C95" w:rsidRDefault="00A8347E" w:rsidP="00A8347E">
      <w:pPr>
        <w:spacing w:line="240" w:lineRule="auto"/>
        <w:ind w:firstLine="0"/>
        <w:jc w:val="left"/>
        <w:rPr>
          <w:rFonts w:ascii="Courier New" w:hAnsi="Courier New" w:cs="Courier New"/>
          <w:lang w:val="en-US"/>
        </w:rPr>
      </w:pPr>
      <w:proofErr w:type="spellStart"/>
      <w:r w:rsidRPr="00842C95">
        <w:rPr>
          <w:rFonts w:ascii="Courier New" w:hAnsi="Courier New" w:cs="Courier New"/>
          <w:lang w:val="en-US"/>
        </w:rPr>
        <w:t>face_detector</w:t>
      </w:r>
      <w:proofErr w:type="spellEnd"/>
      <w:r w:rsidRPr="00842C95">
        <w:rPr>
          <w:rFonts w:ascii="Courier New" w:hAnsi="Courier New" w:cs="Courier New"/>
          <w:lang w:val="en-US"/>
        </w:rPr>
        <w:t xml:space="preserve"> = </w:t>
      </w:r>
      <w:proofErr w:type="spellStart"/>
      <w:r w:rsidRPr="00842C95">
        <w:rPr>
          <w:rFonts w:ascii="Courier New" w:hAnsi="Courier New" w:cs="Courier New"/>
          <w:lang w:val="en-US"/>
        </w:rPr>
        <w:t>dlib.get_frontal_face_detector</w:t>
      </w:r>
      <w:proofErr w:type="spellEnd"/>
      <w:r w:rsidRPr="00842C95">
        <w:rPr>
          <w:rFonts w:ascii="Courier New" w:hAnsi="Courier New" w:cs="Courier New"/>
          <w:lang w:val="en-US"/>
        </w:rPr>
        <w:t>()</w:t>
      </w:r>
    </w:p>
    <w:p w14:paraId="36FB1360" w14:textId="77777777" w:rsidR="002C1BD8" w:rsidRPr="00842C95" w:rsidRDefault="002C1BD8" w:rsidP="00A8347E">
      <w:pPr>
        <w:spacing w:line="240" w:lineRule="auto"/>
        <w:ind w:firstLine="0"/>
        <w:jc w:val="left"/>
        <w:rPr>
          <w:rFonts w:ascii="Courier New" w:hAnsi="Courier New" w:cs="Courier New"/>
          <w:lang w:val="en-US"/>
        </w:rPr>
      </w:pPr>
    </w:p>
    <w:p w14:paraId="03C51C73" w14:textId="5E2F1AE3"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 xml:space="preserve">win = </w:t>
      </w:r>
      <w:proofErr w:type="spellStart"/>
      <w:r w:rsidRPr="00A8347E">
        <w:rPr>
          <w:rFonts w:ascii="Courier New" w:hAnsi="Courier New" w:cs="Courier New"/>
          <w:lang w:val="pl-PL"/>
        </w:rPr>
        <w:t>dlib.image_window</w:t>
      </w:r>
      <w:proofErr w:type="spellEnd"/>
      <w:r w:rsidRPr="00A8347E">
        <w:rPr>
          <w:rFonts w:ascii="Courier New" w:hAnsi="Courier New" w:cs="Courier New"/>
          <w:lang w:val="pl-PL"/>
        </w:rPr>
        <w:t>()</w:t>
      </w:r>
    </w:p>
    <w:p w14:paraId="46B6F496" w14:textId="77777777" w:rsidR="002C1BD8" w:rsidRPr="00A8347E" w:rsidRDefault="002C1BD8" w:rsidP="00A8347E">
      <w:pPr>
        <w:spacing w:line="240" w:lineRule="auto"/>
        <w:ind w:firstLine="0"/>
        <w:jc w:val="left"/>
        <w:rPr>
          <w:rFonts w:ascii="Courier New" w:hAnsi="Courier New" w:cs="Courier New"/>
          <w:lang w:val="pl-PL"/>
        </w:rPr>
      </w:pPr>
    </w:p>
    <w:p w14:paraId="3E14FE22" w14:textId="1768DE66"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#konwertujemy obrazek do postaci macierzowej</w:t>
      </w:r>
    </w:p>
    <w:p w14:paraId="43858F18" w14:textId="7A3ED37D" w:rsidR="002C1BD8"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 xml:space="preserve">image = </w:t>
      </w:r>
      <w:proofErr w:type="spellStart"/>
      <w:r w:rsidRPr="00842C95">
        <w:rPr>
          <w:rFonts w:ascii="Courier New" w:hAnsi="Courier New" w:cs="Courier New"/>
          <w:lang w:val="en-US"/>
        </w:rPr>
        <w:t>io.imread</w:t>
      </w:r>
      <w:proofErr w:type="spellEnd"/>
      <w:r w:rsidRPr="00842C95">
        <w:rPr>
          <w:rFonts w:ascii="Courier New" w:hAnsi="Courier New" w:cs="Courier New"/>
          <w:lang w:val="en-US"/>
        </w:rPr>
        <w:t>(</w:t>
      </w:r>
      <w:proofErr w:type="spellStart"/>
      <w:r w:rsidRPr="00842C95">
        <w:rPr>
          <w:rFonts w:ascii="Courier New" w:hAnsi="Courier New" w:cs="Courier New"/>
          <w:lang w:val="en-US"/>
        </w:rPr>
        <w:t>file_name</w:t>
      </w:r>
      <w:proofErr w:type="spellEnd"/>
      <w:r w:rsidRPr="00842C95">
        <w:rPr>
          <w:rFonts w:ascii="Courier New" w:hAnsi="Courier New" w:cs="Courier New"/>
          <w:lang w:val="en-US"/>
        </w:rPr>
        <w:t>)</w:t>
      </w:r>
    </w:p>
    <w:p w14:paraId="2E362A9E" w14:textId="77777777" w:rsidR="002C1BD8" w:rsidRPr="00842C95" w:rsidRDefault="002C1BD8" w:rsidP="00A8347E">
      <w:pPr>
        <w:spacing w:line="240" w:lineRule="auto"/>
        <w:ind w:firstLine="0"/>
        <w:jc w:val="left"/>
        <w:rPr>
          <w:rFonts w:ascii="Courier New" w:hAnsi="Courier New" w:cs="Courier New"/>
          <w:lang w:val="en-US"/>
        </w:rPr>
      </w:pPr>
    </w:p>
    <w:p w14:paraId="7693EF90" w14:textId="040E42A2" w:rsidR="002C1BD8"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w:t>
      </w:r>
      <w:proofErr w:type="spellStart"/>
      <w:r w:rsidRPr="00842C95">
        <w:rPr>
          <w:rFonts w:ascii="Courier New" w:hAnsi="Courier New" w:cs="Courier New"/>
          <w:lang w:val="en-US"/>
        </w:rPr>
        <w:t>uruchomienie</w:t>
      </w:r>
      <w:proofErr w:type="spellEnd"/>
      <w:r w:rsidRPr="00842C95">
        <w:rPr>
          <w:rFonts w:ascii="Courier New" w:hAnsi="Courier New" w:cs="Courier New"/>
          <w:lang w:val="en-US"/>
        </w:rPr>
        <w:t xml:space="preserve"> </w:t>
      </w:r>
      <w:proofErr w:type="spellStart"/>
      <w:r w:rsidRPr="00842C95">
        <w:rPr>
          <w:rFonts w:ascii="Courier New" w:hAnsi="Courier New" w:cs="Courier New"/>
          <w:lang w:val="en-US"/>
        </w:rPr>
        <w:t>algorytmu</w:t>
      </w:r>
      <w:proofErr w:type="spellEnd"/>
      <w:r w:rsidRPr="00842C95">
        <w:rPr>
          <w:rFonts w:ascii="Courier New" w:hAnsi="Courier New" w:cs="Courier New"/>
          <w:lang w:val="en-US"/>
        </w:rPr>
        <w:t xml:space="preserve"> hog</w:t>
      </w:r>
    </w:p>
    <w:p w14:paraId="646C7C74" w14:textId="3E4E1C64" w:rsidR="002C1BD8" w:rsidRPr="00842C95" w:rsidRDefault="00A8347E" w:rsidP="00A8347E">
      <w:pPr>
        <w:spacing w:line="240" w:lineRule="auto"/>
        <w:ind w:firstLine="0"/>
        <w:jc w:val="left"/>
        <w:rPr>
          <w:rFonts w:ascii="Courier New" w:hAnsi="Courier New" w:cs="Courier New"/>
          <w:lang w:val="en-US"/>
        </w:rPr>
      </w:pPr>
      <w:proofErr w:type="spellStart"/>
      <w:r w:rsidRPr="00842C95">
        <w:rPr>
          <w:rFonts w:ascii="Courier New" w:hAnsi="Courier New" w:cs="Courier New"/>
          <w:lang w:val="en-US"/>
        </w:rPr>
        <w:t>detected_faces</w:t>
      </w:r>
      <w:proofErr w:type="spellEnd"/>
      <w:r w:rsidRPr="00842C95">
        <w:rPr>
          <w:rFonts w:ascii="Courier New" w:hAnsi="Courier New" w:cs="Courier New"/>
          <w:lang w:val="en-US"/>
        </w:rPr>
        <w:t xml:space="preserve"> = </w:t>
      </w:r>
      <w:proofErr w:type="spellStart"/>
      <w:r w:rsidRPr="00842C95">
        <w:rPr>
          <w:rFonts w:ascii="Courier New" w:hAnsi="Courier New" w:cs="Courier New"/>
          <w:lang w:val="en-US"/>
        </w:rPr>
        <w:t>face+detector</w:t>
      </w:r>
      <w:proofErr w:type="spellEnd"/>
      <w:r w:rsidRPr="00842C95">
        <w:rPr>
          <w:rFonts w:ascii="Courier New" w:hAnsi="Courier New" w:cs="Courier New"/>
          <w:lang w:val="en-US"/>
        </w:rPr>
        <w:t>(image, 1)</w:t>
      </w:r>
    </w:p>
    <w:p w14:paraId="6B117AC7" w14:textId="77777777" w:rsidR="00A8347E" w:rsidRPr="00842C95" w:rsidRDefault="00A8347E" w:rsidP="00A8347E">
      <w:pPr>
        <w:spacing w:line="240" w:lineRule="auto"/>
        <w:ind w:firstLine="0"/>
        <w:jc w:val="left"/>
        <w:rPr>
          <w:rFonts w:ascii="Courier New" w:hAnsi="Courier New" w:cs="Courier New"/>
          <w:lang w:val="en-US"/>
        </w:rPr>
      </w:pPr>
    </w:p>
    <w:p w14:paraId="5E605BE0" w14:textId="24C86E2A" w:rsidR="002C1BD8"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print("</w:t>
      </w:r>
      <w:proofErr w:type="spellStart"/>
      <w:r w:rsidRPr="00842C95">
        <w:rPr>
          <w:rFonts w:ascii="Courier New" w:hAnsi="Courier New" w:cs="Courier New"/>
          <w:lang w:val="en-US"/>
        </w:rPr>
        <w:t>znalazłem</w:t>
      </w:r>
      <w:proofErr w:type="spellEnd"/>
      <w:r w:rsidRPr="00842C95">
        <w:rPr>
          <w:rFonts w:ascii="Courier New" w:hAnsi="Courier New" w:cs="Courier New"/>
          <w:lang w:val="en-US"/>
        </w:rPr>
        <w:t xml:space="preserve"> {} </w:t>
      </w:r>
      <w:proofErr w:type="spellStart"/>
      <w:r w:rsidRPr="00842C95">
        <w:rPr>
          <w:rFonts w:ascii="Courier New" w:hAnsi="Courier New" w:cs="Courier New"/>
          <w:lang w:val="en-US"/>
        </w:rPr>
        <w:t>twarzy</w:t>
      </w:r>
      <w:proofErr w:type="spellEnd"/>
      <w:r w:rsidRPr="00842C95">
        <w:rPr>
          <w:rFonts w:ascii="Courier New" w:hAnsi="Courier New" w:cs="Courier New"/>
          <w:lang w:val="en-US"/>
        </w:rPr>
        <w:t xml:space="preserve"> w </w:t>
      </w:r>
      <w:proofErr w:type="spellStart"/>
      <w:r w:rsidRPr="00842C95">
        <w:rPr>
          <w:rFonts w:ascii="Courier New" w:hAnsi="Courier New" w:cs="Courier New"/>
          <w:lang w:val="en-US"/>
        </w:rPr>
        <w:t>pliku</w:t>
      </w:r>
      <w:proofErr w:type="spellEnd"/>
      <w:r w:rsidRPr="00842C95">
        <w:rPr>
          <w:rFonts w:ascii="Courier New" w:hAnsi="Courier New" w:cs="Courier New"/>
          <w:lang w:val="en-US"/>
        </w:rPr>
        <w:t xml:space="preserve"> {}".format(</w:t>
      </w:r>
      <w:proofErr w:type="spellStart"/>
      <w:r w:rsidRPr="00842C95">
        <w:rPr>
          <w:rFonts w:ascii="Courier New" w:hAnsi="Courier New" w:cs="Courier New"/>
          <w:lang w:val="en-US"/>
        </w:rPr>
        <w:t>len</w:t>
      </w:r>
      <w:proofErr w:type="spellEnd"/>
      <w:r w:rsidRPr="00842C95">
        <w:rPr>
          <w:rFonts w:ascii="Courier New" w:hAnsi="Courier New" w:cs="Courier New"/>
          <w:lang w:val="en-US"/>
        </w:rPr>
        <w:t>(</w:t>
      </w:r>
      <w:proofErr w:type="spellStart"/>
      <w:r w:rsidRPr="00842C95">
        <w:rPr>
          <w:rFonts w:ascii="Courier New" w:hAnsi="Courier New" w:cs="Courier New"/>
          <w:lang w:val="en-US"/>
        </w:rPr>
        <w:t>detected_faces</w:t>
      </w:r>
      <w:proofErr w:type="spellEnd"/>
      <w:r w:rsidRPr="00842C95">
        <w:rPr>
          <w:rFonts w:ascii="Courier New" w:hAnsi="Courier New" w:cs="Courier New"/>
          <w:lang w:val="en-US"/>
        </w:rPr>
        <w:t xml:space="preserve">), </w:t>
      </w:r>
      <w:proofErr w:type="spellStart"/>
      <w:r w:rsidRPr="00842C95">
        <w:rPr>
          <w:rFonts w:ascii="Courier New" w:hAnsi="Courier New" w:cs="Courier New"/>
          <w:lang w:val="en-US"/>
        </w:rPr>
        <w:t>file_name</w:t>
      </w:r>
      <w:proofErr w:type="spellEnd"/>
      <w:r w:rsidRPr="00842C95">
        <w:rPr>
          <w:rFonts w:ascii="Courier New" w:hAnsi="Courier New" w:cs="Courier New"/>
          <w:lang w:val="en-US"/>
        </w:rPr>
        <w:t>))</w:t>
      </w:r>
    </w:p>
    <w:p w14:paraId="047BB5AF" w14:textId="77777777" w:rsidR="002C1BD8" w:rsidRPr="00842C95" w:rsidRDefault="002C1BD8" w:rsidP="00A8347E">
      <w:pPr>
        <w:spacing w:line="240" w:lineRule="auto"/>
        <w:ind w:firstLine="0"/>
        <w:jc w:val="left"/>
        <w:rPr>
          <w:rFonts w:ascii="Courier New" w:hAnsi="Courier New" w:cs="Courier New"/>
          <w:lang w:val="en-US"/>
        </w:rPr>
      </w:pPr>
    </w:p>
    <w:p w14:paraId="0E5B1C6C" w14:textId="2FD61C48"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#otwarcie okienka z podglądem rysunku</w:t>
      </w:r>
    </w:p>
    <w:p w14:paraId="33391741" w14:textId="3AF06756" w:rsidR="002C1BD8" w:rsidRPr="00A8347E" w:rsidRDefault="00A8347E" w:rsidP="00A8347E">
      <w:pPr>
        <w:spacing w:line="240" w:lineRule="auto"/>
        <w:ind w:firstLine="0"/>
        <w:jc w:val="left"/>
        <w:rPr>
          <w:rFonts w:ascii="Courier New" w:hAnsi="Courier New" w:cs="Courier New"/>
          <w:lang w:val="pl-PL"/>
        </w:rPr>
      </w:pPr>
      <w:proofErr w:type="spellStart"/>
      <w:r w:rsidRPr="00A8347E">
        <w:rPr>
          <w:rFonts w:ascii="Courier New" w:hAnsi="Courier New" w:cs="Courier New"/>
          <w:lang w:val="pl-PL"/>
        </w:rPr>
        <w:t>win.set_image</w:t>
      </w:r>
      <w:proofErr w:type="spellEnd"/>
      <w:r w:rsidRPr="00A8347E">
        <w:rPr>
          <w:rFonts w:ascii="Courier New" w:hAnsi="Courier New" w:cs="Courier New"/>
          <w:lang w:val="pl-PL"/>
        </w:rPr>
        <w:t>(image)</w:t>
      </w:r>
    </w:p>
    <w:p w14:paraId="5448D547" w14:textId="092ADABD" w:rsidR="002C1BD8" w:rsidRPr="00A8347E" w:rsidRDefault="002C1BD8" w:rsidP="00A8347E">
      <w:pPr>
        <w:spacing w:line="240" w:lineRule="auto"/>
        <w:ind w:firstLine="0"/>
        <w:jc w:val="left"/>
        <w:rPr>
          <w:rFonts w:ascii="Courier New" w:hAnsi="Courier New" w:cs="Courier New"/>
          <w:lang w:val="pl-PL"/>
        </w:rPr>
      </w:pPr>
    </w:p>
    <w:p w14:paraId="4C16453F" w14:textId="4B7870D7"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lastRenderedPageBreak/>
        <w:t>#pętla analizująca wszystkie twarze wykryte na obrazku</w:t>
      </w:r>
    </w:p>
    <w:p w14:paraId="17AF64DD" w14:textId="0FED573A" w:rsidR="002C1BD8" w:rsidRPr="00842C95" w:rsidRDefault="00A8347E" w:rsidP="00A8347E">
      <w:pPr>
        <w:spacing w:line="240" w:lineRule="auto"/>
        <w:ind w:firstLine="0"/>
        <w:jc w:val="left"/>
        <w:rPr>
          <w:rFonts w:ascii="Courier New" w:hAnsi="Courier New" w:cs="Courier New"/>
          <w:lang w:val="en-US"/>
        </w:rPr>
      </w:pPr>
      <w:r w:rsidRPr="00842C95">
        <w:rPr>
          <w:rFonts w:ascii="Courier New" w:hAnsi="Courier New" w:cs="Courier New"/>
          <w:lang w:val="en-US"/>
        </w:rPr>
        <w:t xml:space="preserve">for </w:t>
      </w:r>
      <w:proofErr w:type="spellStart"/>
      <w:r w:rsidRPr="00842C95">
        <w:rPr>
          <w:rFonts w:ascii="Courier New" w:hAnsi="Courier New" w:cs="Courier New"/>
          <w:lang w:val="en-US"/>
        </w:rPr>
        <w:t>i</w:t>
      </w:r>
      <w:proofErr w:type="spellEnd"/>
      <w:r w:rsidRPr="00842C95">
        <w:rPr>
          <w:rFonts w:ascii="Courier New" w:hAnsi="Courier New" w:cs="Courier New"/>
          <w:lang w:val="en-US"/>
        </w:rPr>
        <w:t xml:space="preserve">, </w:t>
      </w:r>
      <w:proofErr w:type="spellStart"/>
      <w:r w:rsidRPr="00842C95">
        <w:rPr>
          <w:rFonts w:ascii="Courier New" w:hAnsi="Courier New" w:cs="Courier New"/>
          <w:lang w:val="en-US"/>
        </w:rPr>
        <w:t>face_rect</w:t>
      </w:r>
      <w:proofErr w:type="spellEnd"/>
      <w:r w:rsidRPr="00842C95">
        <w:rPr>
          <w:rFonts w:ascii="Courier New" w:hAnsi="Courier New" w:cs="Courier New"/>
          <w:lang w:val="en-US"/>
        </w:rPr>
        <w:t xml:space="preserve"> in enumerate(</w:t>
      </w:r>
      <w:proofErr w:type="spellStart"/>
      <w:r w:rsidRPr="00842C95">
        <w:rPr>
          <w:rFonts w:ascii="Courier New" w:hAnsi="Courier New" w:cs="Courier New"/>
          <w:lang w:val="en-US"/>
        </w:rPr>
        <w:t>detected_faces</w:t>
      </w:r>
      <w:proofErr w:type="spellEnd"/>
      <w:r w:rsidRPr="00842C95">
        <w:rPr>
          <w:rFonts w:ascii="Courier New" w:hAnsi="Courier New" w:cs="Courier New"/>
          <w:lang w:val="en-US"/>
        </w:rPr>
        <w:t>):</w:t>
      </w:r>
    </w:p>
    <w:p w14:paraId="3F5E98E0" w14:textId="2B1B938E" w:rsidR="002C1BD8" w:rsidRPr="00842C95" w:rsidRDefault="002C1BD8" w:rsidP="00A8347E">
      <w:pPr>
        <w:spacing w:line="240" w:lineRule="auto"/>
        <w:ind w:firstLine="0"/>
        <w:jc w:val="left"/>
        <w:rPr>
          <w:rFonts w:ascii="Courier New" w:hAnsi="Courier New" w:cs="Courier New"/>
          <w:lang w:val="en-US"/>
        </w:rPr>
      </w:pPr>
    </w:p>
    <w:p w14:paraId="5BF881AE" w14:textId="4555CCDF" w:rsidR="002C1BD8" w:rsidRPr="00A8347E" w:rsidRDefault="00A8347E" w:rsidP="00A8347E">
      <w:pPr>
        <w:spacing w:line="240" w:lineRule="auto"/>
        <w:ind w:firstLine="0"/>
        <w:jc w:val="left"/>
        <w:rPr>
          <w:rFonts w:ascii="Courier New" w:hAnsi="Courier New" w:cs="Courier New"/>
          <w:lang w:val="pl-PL"/>
        </w:rPr>
      </w:pPr>
      <w:r w:rsidRPr="00842C95">
        <w:rPr>
          <w:rFonts w:ascii="Courier New" w:hAnsi="Courier New" w:cs="Courier New"/>
          <w:lang w:val="en-US"/>
        </w:rPr>
        <w:tab/>
      </w:r>
      <w:r w:rsidRPr="00A8347E">
        <w:rPr>
          <w:rFonts w:ascii="Courier New" w:hAnsi="Courier New" w:cs="Courier New"/>
          <w:lang w:val="pl-PL"/>
        </w:rPr>
        <w:t xml:space="preserve">#wykryte twarze są zwracane jako zestaw </w:t>
      </w:r>
      <w:proofErr w:type="spellStart"/>
      <w:r w:rsidRPr="00A8347E">
        <w:rPr>
          <w:rFonts w:ascii="Courier New" w:hAnsi="Courier New" w:cs="Courier New"/>
          <w:lang w:val="pl-PL"/>
        </w:rPr>
        <w:t>koordynatów</w:t>
      </w:r>
      <w:proofErr w:type="spellEnd"/>
    </w:p>
    <w:p w14:paraId="50EE5565" w14:textId="7CA118FB"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ab/>
      </w:r>
      <w:proofErr w:type="spellStart"/>
      <w:r w:rsidRPr="00A8347E">
        <w:rPr>
          <w:rFonts w:ascii="Courier New" w:hAnsi="Courier New" w:cs="Courier New"/>
          <w:lang w:val="pl-PL"/>
        </w:rPr>
        <w:t>print</w:t>
      </w:r>
      <w:proofErr w:type="spellEnd"/>
      <w:r w:rsidRPr="00A8347E">
        <w:rPr>
          <w:rFonts w:ascii="Courier New" w:hAnsi="Courier New" w:cs="Courier New"/>
          <w:lang w:val="pl-PL"/>
        </w:rPr>
        <w:t xml:space="preserve">("- twarze #{} znalezione po lewej: {} na górze: {} po prawej: {} na dole: {}".format(i, </w:t>
      </w:r>
      <w:proofErr w:type="spellStart"/>
      <w:r w:rsidRPr="00A8347E">
        <w:rPr>
          <w:rFonts w:ascii="Courier New" w:hAnsi="Courier New" w:cs="Courier New"/>
          <w:lang w:val="pl-PL"/>
        </w:rPr>
        <w:t>face_rect.left</w:t>
      </w:r>
      <w:proofErr w:type="spellEnd"/>
      <w:r w:rsidRPr="00A8347E">
        <w:rPr>
          <w:rFonts w:ascii="Courier New" w:hAnsi="Courier New" w:cs="Courier New"/>
          <w:lang w:val="pl-PL"/>
        </w:rPr>
        <w:t xml:space="preserve">(), </w:t>
      </w:r>
      <w:proofErr w:type="spellStart"/>
      <w:r w:rsidRPr="00A8347E">
        <w:rPr>
          <w:rFonts w:ascii="Courier New" w:hAnsi="Courier New" w:cs="Courier New"/>
          <w:lang w:val="pl-PL"/>
        </w:rPr>
        <w:t>face_rect.top</w:t>
      </w:r>
      <w:proofErr w:type="spellEnd"/>
      <w:r w:rsidRPr="00A8347E">
        <w:rPr>
          <w:rFonts w:ascii="Courier New" w:hAnsi="Courier New" w:cs="Courier New"/>
          <w:lang w:val="pl-PL"/>
        </w:rPr>
        <w:t xml:space="preserve">(), </w:t>
      </w:r>
      <w:proofErr w:type="spellStart"/>
      <w:r w:rsidRPr="00A8347E">
        <w:rPr>
          <w:rFonts w:ascii="Courier New" w:hAnsi="Courier New" w:cs="Courier New"/>
          <w:lang w:val="pl-PL"/>
        </w:rPr>
        <w:t>face_rect.right</w:t>
      </w:r>
      <w:proofErr w:type="spellEnd"/>
      <w:r w:rsidRPr="00A8347E">
        <w:rPr>
          <w:rFonts w:ascii="Courier New" w:hAnsi="Courier New" w:cs="Courier New"/>
          <w:lang w:val="pl-PL"/>
        </w:rPr>
        <w:t xml:space="preserve">(), </w:t>
      </w:r>
      <w:proofErr w:type="spellStart"/>
      <w:r w:rsidRPr="00A8347E">
        <w:rPr>
          <w:rFonts w:ascii="Courier New" w:hAnsi="Courier New" w:cs="Courier New"/>
          <w:lang w:val="pl-PL"/>
        </w:rPr>
        <w:t>face_rect.bottom</w:t>
      </w:r>
      <w:proofErr w:type="spellEnd"/>
      <w:r w:rsidRPr="00A8347E">
        <w:rPr>
          <w:rFonts w:ascii="Courier New" w:hAnsi="Courier New" w:cs="Courier New"/>
          <w:lang w:val="pl-PL"/>
        </w:rPr>
        <w:t>()))</w:t>
      </w:r>
    </w:p>
    <w:p w14:paraId="10624B5F" w14:textId="25F2488A" w:rsidR="002C1BD8" w:rsidRPr="00A8347E" w:rsidRDefault="002C1BD8" w:rsidP="00A8347E">
      <w:pPr>
        <w:spacing w:line="240" w:lineRule="auto"/>
        <w:ind w:firstLine="0"/>
        <w:jc w:val="left"/>
        <w:rPr>
          <w:rFonts w:ascii="Courier New" w:hAnsi="Courier New" w:cs="Courier New"/>
          <w:lang w:val="pl-PL"/>
        </w:rPr>
      </w:pPr>
    </w:p>
    <w:p w14:paraId="5AD5A57B" w14:textId="2607D75B"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ab/>
        <w:t>#obrysuj każdą twarz prostokątem</w:t>
      </w:r>
    </w:p>
    <w:p w14:paraId="5FE348E1" w14:textId="5A1807FB" w:rsidR="002C1BD8"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ab/>
      </w:r>
      <w:proofErr w:type="spellStart"/>
      <w:r w:rsidRPr="00A8347E">
        <w:rPr>
          <w:rFonts w:ascii="Courier New" w:hAnsi="Courier New" w:cs="Courier New"/>
          <w:lang w:val="pl-PL"/>
        </w:rPr>
        <w:t>win.add_overlay</w:t>
      </w:r>
      <w:proofErr w:type="spellEnd"/>
      <w:r w:rsidRPr="00A8347E">
        <w:rPr>
          <w:rFonts w:ascii="Courier New" w:hAnsi="Courier New" w:cs="Courier New"/>
          <w:lang w:val="pl-PL"/>
        </w:rPr>
        <w:t>(</w:t>
      </w:r>
      <w:proofErr w:type="spellStart"/>
      <w:r w:rsidRPr="00A8347E">
        <w:rPr>
          <w:rFonts w:ascii="Courier New" w:hAnsi="Courier New" w:cs="Courier New"/>
          <w:lang w:val="pl-PL"/>
        </w:rPr>
        <w:t>face_rect</w:t>
      </w:r>
      <w:proofErr w:type="spellEnd"/>
      <w:r w:rsidRPr="00A8347E">
        <w:rPr>
          <w:rFonts w:ascii="Courier New" w:hAnsi="Courier New" w:cs="Courier New"/>
          <w:lang w:val="pl-PL"/>
        </w:rPr>
        <w:t>)</w:t>
      </w:r>
    </w:p>
    <w:p w14:paraId="53B88282" w14:textId="68739223" w:rsidR="00A8347E" w:rsidRPr="00A8347E" w:rsidRDefault="00A8347E" w:rsidP="00A8347E">
      <w:pPr>
        <w:spacing w:line="240" w:lineRule="auto"/>
        <w:ind w:firstLine="0"/>
        <w:jc w:val="left"/>
        <w:rPr>
          <w:rFonts w:ascii="Courier New" w:hAnsi="Courier New" w:cs="Courier New"/>
          <w:lang w:val="pl-PL"/>
        </w:rPr>
      </w:pPr>
    </w:p>
    <w:p w14:paraId="34BA2B8C" w14:textId="10974A28" w:rsidR="00A8347E" w:rsidRPr="00A8347E" w:rsidRDefault="00A8347E" w:rsidP="00A8347E">
      <w:pPr>
        <w:spacing w:line="240" w:lineRule="auto"/>
        <w:ind w:firstLine="0"/>
        <w:jc w:val="left"/>
        <w:rPr>
          <w:rFonts w:ascii="Courier New" w:hAnsi="Courier New" w:cs="Courier New"/>
          <w:lang w:val="pl-PL"/>
        </w:rPr>
      </w:pPr>
      <w:r w:rsidRPr="00A8347E">
        <w:rPr>
          <w:rFonts w:ascii="Courier New" w:hAnsi="Courier New" w:cs="Courier New"/>
          <w:lang w:val="pl-PL"/>
        </w:rPr>
        <w:t>#aby zakończyć wciśnij &lt;</w:t>
      </w:r>
      <w:proofErr w:type="spellStart"/>
      <w:r w:rsidRPr="00A8347E">
        <w:rPr>
          <w:rFonts w:ascii="Courier New" w:hAnsi="Courier New" w:cs="Courier New"/>
          <w:lang w:val="pl-PL"/>
        </w:rPr>
        <w:t>enter</w:t>
      </w:r>
      <w:proofErr w:type="spellEnd"/>
      <w:r w:rsidRPr="00A8347E">
        <w:rPr>
          <w:rFonts w:ascii="Courier New" w:hAnsi="Courier New" w:cs="Courier New"/>
          <w:lang w:val="pl-PL"/>
        </w:rPr>
        <w:t>&gt;</w:t>
      </w:r>
    </w:p>
    <w:p w14:paraId="36456E49" w14:textId="52403445" w:rsidR="00A661DA" w:rsidRPr="00842C95" w:rsidRDefault="00A8347E" w:rsidP="00A8347E">
      <w:pPr>
        <w:spacing w:line="240" w:lineRule="auto"/>
        <w:ind w:firstLine="0"/>
        <w:jc w:val="left"/>
        <w:rPr>
          <w:rFonts w:ascii="Courier New" w:hAnsi="Courier New" w:cs="Courier New"/>
          <w:lang w:val="en-US"/>
        </w:rPr>
      </w:pPr>
      <w:proofErr w:type="spellStart"/>
      <w:r w:rsidRPr="00842C95">
        <w:rPr>
          <w:rFonts w:ascii="Courier New" w:hAnsi="Courier New" w:cs="Courier New"/>
          <w:lang w:val="en-US"/>
        </w:rPr>
        <w:t>dlib.hit_enter_to_continue</w:t>
      </w:r>
      <w:proofErr w:type="spellEnd"/>
      <w:r w:rsidRPr="00842C95">
        <w:rPr>
          <w:rFonts w:ascii="Courier New" w:hAnsi="Courier New" w:cs="Courier New"/>
          <w:lang w:val="en-US"/>
        </w:rPr>
        <w:t>()</w:t>
      </w:r>
    </w:p>
    <w:p w14:paraId="20A4C2FC" w14:textId="77777777" w:rsidR="00BE123D" w:rsidRPr="00842C95" w:rsidRDefault="00BE123D" w:rsidP="00BE123D">
      <w:pPr>
        <w:ind w:firstLine="0"/>
        <w:rPr>
          <w:b/>
          <w:lang w:val="en-US"/>
        </w:rPr>
      </w:pPr>
    </w:p>
    <w:p w14:paraId="6BD8F691" w14:textId="77777777" w:rsidR="00BE123D" w:rsidRPr="00890378" w:rsidRDefault="00BE123D" w:rsidP="00BE123D">
      <w:pPr>
        <w:rPr>
          <w:i/>
          <w:lang w:val="pl-PL"/>
        </w:rPr>
      </w:pPr>
      <w:r w:rsidRPr="00890378">
        <w:rPr>
          <w:i/>
          <w:lang w:val="pl-PL"/>
        </w:rPr>
        <w:t>Etap 2: Pozowanie i uchwycenie twarzy.</w:t>
      </w:r>
    </w:p>
    <w:p w14:paraId="7D77FB47" w14:textId="77777777" w:rsidR="00A661DA" w:rsidRDefault="00A661DA" w:rsidP="00BE123D">
      <w:pPr>
        <w:rPr>
          <w:lang w:val="pl-PL"/>
        </w:rPr>
      </w:pPr>
      <w:r>
        <w:rPr>
          <w:lang w:val="pl-PL"/>
        </w:rPr>
        <w:t>Pierwszy krok, jak widać był dość pracochłonny (uchwycenie twarzy na zdjęciu). Teraz zaś musimy rozwiązać nieco inną kwestię, mianowicie dla komputera ta sama ludzka twarz w momencie wystąpienia w innej pozie czy odwrócona, będzie twarzą zupełnie innej osoby.</w:t>
      </w:r>
    </w:p>
    <w:p w14:paraId="7EEFD47E" w14:textId="77777777" w:rsidR="00A661DA" w:rsidRPr="00A661DA" w:rsidRDefault="00A661DA" w:rsidP="00A661DA">
      <w:pPr>
        <w:ind w:firstLine="0"/>
        <w:rPr>
          <w:lang w:val="pl-PL"/>
        </w:rPr>
      </w:pPr>
      <w:r w:rsidRPr="00A661DA">
        <w:rPr>
          <w:noProof/>
          <w:lang w:val="pl-PL" w:eastAsia="pl-PL"/>
        </w:rPr>
        <w:drawing>
          <wp:inline distT="0" distB="0" distL="0" distR="0" wp14:anchorId="5900939B" wp14:editId="062B886A">
            <wp:extent cx="2921000" cy="24384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1000" cy="2438400"/>
                    </a:xfrm>
                    <a:prstGeom prst="rect">
                      <a:avLst/>
                    </a:prstGeom>
                  </pic:spPr>
                </pic:pic>
              </a:graphicData>
            </a:graphic>
          </wp:inline>
        </w:drawing>
      </w:r>
      <w:r>
        <w:rPr>
          <w:lang w:val="pl-PL"/>
        </w:rPr>
        <w:t xml:space="preserve"> </w:t>
      </w:r>
      <w:r w:rsidRPr="00A661DA">
        <w:rPr>
          <w:noProof/>
          <w:lang w:val="pl-PL" w:eastAsia="pl-PL"/>
        </w:rPr>
        <w:drawing>
          <wp:inline distT="0" distB="0" distL="0" distR="0" wp14:anchorId="4F1CFB96" wp14:editId="25EC825C">
            <wp:extent cx="2547257" cy="2436789"/>
            <wp:effectExtent l="0" t="0" r="5715"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3906" cy="2481415"/>
                    </a:xfrm>
                    <a:prstGeom prst="rect">
                      <a:avLst/>
                    </a:prstGeom>
                  </pic:spPr>
                </pic:pic>
              </a:graphicData>
            </a:graphic>
          </wp:inline>
        </w:drawing>
      </w:r>
    </w:p>
    <w:p w14:paraId="51B7CFCC" w14:textId="77777777" w:rsidR="00BE123D" w:rsidRDefault="00A661DA" w:rsidP="005C2967">
      <w:pPr>
        <w:rPr>
          <w:lang w:val="pl-PL"/>
        </w:rPr>
      </w:pPr>
      <w:r>
        <w:rPr>
          <w:lang w:val="pl-PL"/>
        </w:rPr>
        <w:t>Człowiek dość szybko rozpozna, że na obydwu zdjęciach jest ta sama osoba, komputer natomiast nie jest w stanie tego dokonać.</w:t>
      </w:r>
      <w:r w:rsidR="005C2967">
        <w:rPr>
          <w:lang w:val="pl-PL"/>
        </w:rPr>
        <w:t xml:space="preserve"> Aby się pozbyć tego problemu musimy więc tak zmodyfikować zdjęcie, aby oczy i usta zawsze były na zdjęciach w tym samym miejscu, co bardzo ułatwi rozpoznawanie rysów twarzy w kolejnych etapach. </w:t>
      </w:r>
    </w:p>
    <w:p w14:paraId="13AB9FDA" w14:textId="77777777" w:rsidR="005C2967" w:rsidRPr="00420570" w:rsidRDefault="005C2967" w:rsidP="005C2967">
      <w:pPr>
        <w:rPr>
          <w:lang w:val="pl-PL"/>
        </w:rPr>
      </w:pPr>
      <w:r>
        <w:rPr>
          <w:lang w:val="pl-PL"/>
        </w:rPr>
        <w:t xml:space="preserve">Tutaj bardzo przydatny okaże się algorytm Face </w:t>
      </w:r>
      <w:proofErr w:type="spellStart"/>
      <w:r>
        <w:rPr>
          <w:lang w:val="pl-PL"/>
        </w:rPr>
        <w:t>Landmark</w:t>
      </w:r>
      <w:proofErr w:type="spellEnd"/>
      <w:r>
        <w:rPr>
          <w:lang w:val="pl-PL"/>
        </w:rPr>
        <w:t xml:space="preserve"> </w:t>
      </w:r>
      <w:proofErr w:type="spellStart"/>
      <w:r>
        <w:rPr>
          <w:lang w:val="pl-PL"/>
        </w:rPr>
        <w:t>Estimation</w:t>
      </w:r>
      <w:proofErr w:type="spellEnd"/>
      <w:r>
        <w:rPr>
          <w:lang w:val="pl-PL"/>
        </w:rPr>
        <w:t xml:space="preserve">, który służy do określania punktowego rysów twarzy. Z wielu rozwiązań wybrałem to stworzone w 2014 roku przez </w:t>
      </w:r>
      <w:proofErr w:type="spellStart"/>
      <w:r>
        <w:rPr>
          <w:lang w:val="pl-PL"/>
        </w:rPr>
        <w:t>Josephine</w:t>
      </w:r>
      <w:proofErr w:type="spellEnd"/>
      <w:r>
        <w:rPr>
          <w:lang w:val="pl-PL"/>
        </w:rPr>
        <w:t xml:space="preserve"> Sullivan oraz </w:t>
      </w:r>
      <w:proofErr w:type="spellStart"/>
      <w:r>
        <w:rPr>
          <w:lang w:val="pl-PL"/>
        </w:rPr>
        <w:t>Vahida</w:t>
      </w:r>
      <w:proofErr w:type="spellEnd"/>
      <w:r>
        <w:rPr>
          <w:lang w:val="pl-PL"/>
        </w:rPr>
        <w:t xml:space="preserve"> </w:t>
      </w:r>
      <w:proofErr w:type="spellStart"/>
      <w:r>
        <w:rPr>
          <w:lang w:val="pl-PL"/>
        </w:rPr>
        <w:t>Kazemi</w:t>
      </w:r>
      <w:proofErr w:type="spellEnd"/>
      <w:r>
        <w:rPr>
          <w:lang w:val="pl-PL"/>
        </w:rPr>
        <w:t xml:space="preserve">. Koncepcją tego rozwiązania jest znalezienie sześćdziesięciu ośmiu centralnych punktów na każdej twarzy tzw. </w:t>
      </w:r>
      <w:proofErr w:type="spellStart"/>
      <w:r>
        <w:rPr>
          <w:lang w:val="pl-PL"/>
        </w:rPr>
        <w:t>landmark</w:t>
      </w:r>
      <w:proofErr w:type="spellEnd"/>
      <w:r>
        <w:rPr>
          <w:lang w:val="pl-PL"/>
        </w:rPr>
        <w:t xml:space="preserve">. Będą nimi na przykład pozycja brody, kąciki oczy, łuki </w:t>
      </w:r>
      <w:r>
        <w:rPr>
          <w:lang w:val="pl-PL"/>
        </w:rPr>
        <w:lastRenderedPageBreak/>
        <w:t xml:space="preserve">brwiowe itp. Następnie trenowany jest algorytm uczenia maszynowego, aby odnalazł on oznaczone przez nas poszczególne punkty każdej twarzy. Poniższy obraz został </w:t>
      </w:r>
      <w:r w:rsidRPr="005C2967">
        <w:rPr>
          <w:lang w:val="pl-PL"/>
        </w:rPr>
        <w:t>stworzon</w:t>
      </w:r>
      <w:r>
        <w:rPr>
          <w:lang w:val="pl-PL"/>
        </w:rPr>
        <w:t>y</w:t>
      </w:r>
      <w:r w:rsidRPr="005C2967">
        <w:rPr>
          <w:lang w:val="pl-PL"/>
        </w:rPr>
        <w:t xml:space="preserve"> przez Brandona Amosa z CMU, który pracuje z użyciem </w:t>
      </w:r>
      <w:proofErr w:type="spellStart"/>
      <w:r w:rsidRPr="005C2967">
        <w:rPr>
          <w:lang w:val="pl-PL"/>
        </w:rPr>
        <w:t>OpenFace</w:t>
      </w:r>
      <w:proofErr w:type="spellEnd"/>
      <w:r>
        <w:rPr>
          <w:lang w:val="pl-PL"/>
        </w:rPr>
        <w:t>.</w:t>
      </w:r>
    </w:p>
    <w:p w14:paraId="3A202066" w14:textId="77777777" w:rsidR="00BE123D" w:rsidRPr="00420570" w:rsidRDefault="00BE123D" w:rsidP="00BE123D">
      <w:pPr>
        <w:rPr>
          <w:lang w:val="pl-PL"/>
        </w:rPr>
      </w:pPr>
    </w:p>
    <w:p w14:paraId="7D87B75A" w14:textId="77777777" w:rsidR="00BE123D" w:rsidRPr="00420570" w:rsidRDefault="00BE123D" w:rsidP="00BE123D">
      <w:pPr>
        <w:jc w:val="center"/>
        <w:rPr>
          <w:lang w:val="pl-PL"/>
        </w:rPr>
      </w:pPr>
      <w:r w:rsidRPr="00420570">
        <w:rPr>
          <w:noProof/>
          <w:lang w:val="pl-PL" w:eastAsia="pl-PL"/>
        </w:rPr>
        <w:drawing>
          <wp:inline distT="114300" distB="114300" distL="114300" distR="114300" wp14:anchorId="7D51C73B" wp14:editId="45550B09">
            <wp:extent cx="3943350" cy="3752850"/>
            <wp:effectExtent l="0" t="0" r="0" b="0"/>
            <wp:docPr id="7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0"/>
                    <a:srcRect/>
                    <a:stretch>
                      <a:fillRect/>
                    </a:stretch>
                  </pic:blipFill>
                  <pic:spPr>
                    <a:xfrm>
                      <a:off x="0" y="0"/>
                      <a:ext cx="3943350" cy="3752850"/>
                    </a:xfrm>
                    <a:prstGeom prst="rect">
                      <a:avLst/>
                    </a:prstGeom>
                    <a:ln/>
                  </pic:spPr>
                </pic:pic>
              </a:graphicData>
            </a:graphic>
          </wp:inline>
        </w:drawing>
      </w:r>
    </w:p>
    <w:p w14:paraId="5A91F0C7" w14:textId="77777777" w:rsidR="00BE123D" w:rsidRPr="00420570" w:rsidRDefault="005C2967" w:rsidP="00BE123D">
      <w:pPr>
        <w:rPr>
          <w:lang w:val="pl-PL"/>
        </w:rPr>
      </w:pPr>
      <w:r>
        <w:rPr>
          <w:lang w:val="pl-PL"/>
        </w:rPr>
        <w:t>Przykładowy wynik oznaczenia punktów na zdjęciu testowym:</w:t>
      </w:r>
    </w:p>
    <w:p w14:paraId="2BCEF084" w14:textId="77777777" w:rsidR="00BE123D" w:rsidRDefault="00C37E8C" w:rsidP="00BE123D">
      <w:pPr>
        <w:ind w:firstLine="0"/>
        <w:jc w:val="center"/>
        <w:rPr>
          <w:lang w:val="pl-PL"/>
        </w:rPr>
      </w:pPr>
      <w:r w:rsidRPr="00C37E8C">
        <w:rPr>
          <w:noProof/>
          <w:lang w:val="pl-PL" w:eastAsia="pl-PL"/>
        </w:rPr>
        <w:lastRenderedPageBreak/>
        <w:drawing>
          <wp:inline distT="0" distB="0" distL="0" distR="0" wp14:anchorId="6A95219F" wp14:editId="7637CA4B">
            <wp:extent cx="4610100" cy="39116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3911600"/>
                    </a:xfrm>
                    <a:prstGeom prst="rect">
                      <a:avLst/>
                    </a:prstGeom>
                  </pic:spPr>
                </pic:pic>
              </a:graphicData>
            </a:graphic>
          </wp:inline>
        </w:drawing>
      </w:r>
    </w:p>
    <w:p w14:paraId="3CEDB2D9" w14:textId="77777777" w:rsidR="006A2F42" w:rsidRPr="00420570" w:rsidRDefault="006A2F42" w:rsidP="00BE123D">
      <w:pPr>
        <w:ind w:firstLine="0"/>
        <w:jc w:val="center"/>
        <w:rPr>
          <w:lang w:val="pl-PL"/>
        </w:rPr>
      </w:pPr>
    </w:p>
    <w:p w14:paraId="05F2FFD5" w14:textId="77777777" w:rsidR="00BE123D" w:rsidRPr="00420570" w:rsidRDefault="00BE123D" w:rsidP="00BE123D">
      <w:pPr>
        <w:rPr>
          <w:lang w:val="pl-PL"/>
        </w:rPr>
      </w:pPr>
    </w:p>
    <w:p w14:paraId="564D4F6A" w14:textId="77777777" w:rsidR="00BE123D" w:rsidRPr="00420570" w:rsidRDefault="00BE123D" w:rsidP="00BE123D">
      <w:pPr>
        <w:rPr>
          <w:lang w:val="pl-PL"/>
        </w:rPr>
      </w:pPr>
    </w:p>
    <w:p w14:paraId="6EEC88D2" w14:textId="77777777" w:rsidR="006A2F42" w:rsidRDefault="006A2F42" w:rsidP="00BE123D">
      <w:pPr>
        <w:rPr>
          <w:lang w:val="pl-PL"/>
        </w:rPr>
      </w:pPr>
      <w:r>
        <w:rPr>
          <w:lang w:val="pl-PL"/>
        </w:rPr>
        <w:t>W momencie, gdy już wiemy, gdzie umiejscowione są usta i oczy, zdjęcie jest obracane, dopasowywany jest rozmiar, a także nakierowywane tak aby pozycja oczu i ust była jak najbardziej na środku. Oczywiście nie wykonujemy żadnych przekształceń w 3d, gdyż wprowadziłoby to spore zniekształcenie obrazu. Zatem używamy tylko prostych przekształceń jak: obrót, zmiana wielkości.</w:t>
      </w:r>
    </w:p>
    <w:p w14:paraId="0349CF0A" w14:textId="77777777" w:rsidR="00BE123D" w:rsidRPr="00420570" w:rsidRDefault="00E53A1A" w:rsidP="00BE123D">
      <w:pPr>
        <w:ind w:firstLine="0"/>
        <w:rPr>
          <w:lang w:val="pl-PL"/>
        </w:rPr>
      </w:pPr>
      <w:r w:rsidRPr="00E53A1A">
        <w:rPr>
          <w:noProof/>
          <w:lang w:val="pl-PL" w:eastAsia="pl-PL"/>
        </w:rPr>
        <w:drawing>
          <wp:inline distT="0" distB="0" distL="0" distR="0" wp14:anchorId="555890E9" wp14:editId="41BC299D">
            <wp:extent cx="5760720" cy="1882140"/>
            <wp:effectExtent l="0" t="0" r="508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82140"/>
                    </a:xfrm>
                    <a:prstGeom prst="rect">
                      <a:avLst/>
                    </a:prstGeom>
                  </pic:spPr>
                </pic:pic>
              </a:graphicData>
            </a:graphic>
          </wp:inline>
        </w:drawing>
      </w:r>
    </w:p>
    <w:p w14:paraId="419851BA" w14:textId="77777777" w:rsidR="00B371F9" w:rsidRDefault="00E85EB3" w:rsidP="00BE123D">
      <w:pPr>
        <w:rPr>
          <w:lang w:val="pl-PL"/>
        </w:rPr>
      </w:pPr>
      <w:r>
        <w:rPr>
          <w:lang w:val="pl-PL"/>
        </w:rPr>
        <w:t xml:space="preserve">Teraz nie ma już znaczenia to, jak odwrócona jest twarz, gdyż jesteśmy w stanie wyśrodkować usta i oczy tak, aby były w podobnej pozycji co na naszym </w:t>
      </w:r>
      <w:r>
        <w:rPr>
          <w:lang w:val="pl-PL"/>
        </w:rPr>
        <w:lastRenderedPageBreak/>
        <w:t>zdjęciu. Pozwoli nam to na przejście do kolejnego etapu i otrzymanie bardziej precyzyjnego wyniku.</w:t>
      </w:r>
    </w:p>
    <w:p w14:paraId="0B843507" w14:textId="77777777" w:rsidR="00BE123D" w:rsidRDefault="00E615CF" w:rsidP="00B0490D">
      <w:pPr>
        <w:rPr>
          <w:lang w:val="pl-PL"/>
        </w:rPr>
      </w:pPr>
      <w:r>
        <w:rPr>
          <w:lang w:val="pl-PL"/>
        </w:rPr>
        <w:t xml:space="preserve">Poniżej kod napisany w języku </w:t>
      </w:r>
      <w:proofErr w:type="spellStart"/>
      <w:r>
        <w:rPr>
          <w:lang w:val="pl-PL"/>
        </w:rPr>
        <w:t>Python</w:t>
      </w:r>
      <w:proofErr w:type="spellEnd"/>
      <w:r>
        <w:rPr>
          <w:lang w:val="pl-PL"/>
        </w:rPr>
        <w:t xml:space="preserve"> oraz przy użyciu </w:t>
      </w:r>
      <w:proofErr w:type="spellStart"/>
      <w:r>
        <w:rPr>
          <w:lang w:val="pl-PL"/>
        </w:rPr>
        <w:t>dlib</w:t>
      </w:r>
      <w:proofErr w:type="spellEnd"/>
      <w:r>
        <w:rPr>
          <w:lang w:val="pl-PL"/>
        </w:rPr>
        <w:t>, pozwala na wykonanie tego etapu samodzielnie, czyli oznaczenie punktów centralnych na twarzy i wykrycie rysów.</w:t>
      </w:r>
    </w:p>
    <w:p w14:paraId="69F2F999" w14:textId="77777777" w:rsidR="00B0490D" w:rsidRPr="00B0490D" w:rsidRDefault="00B0490D" w:rsidP="00B0490D">
      <w:pPr>
        <w:pStyle w:val="HTMLPreformatted"/>
        <w:ind w:firstLine="0"/>
        <w:rPr>
          <w:color w:val="000000"/>
        </w:rPr>
      </w:pPr>
      <w:r w:rsidRPr="00B0490D">
        <w:rPr>
          <w:color w:val="000000"/>
        </w:rPr>
        <w:t>import sys</w:t>
      </w:r>
    </w:p>
    <w:p w14:paraId="295E5B4B" w14:textId="77777777" w:rsidR="00B0490D" w:rsidRPr="00B0490D" w:rsidRDefault="00B0490D" w:rsidP="00B0490D">
      <w:pPr>
        <w:pStyle w:val="HTMLPreformatted"/>
        <w:ind w:firstLine="0"/>
        <w:rPr>
          <w:color w:val="000000"/>
        </w:rPr>
      </w:pPr>
      <w:r w:rsidRPr="00B0490D">
        <w:rPr>
          <w:color w:val="000000"/>
        </w:rPr>
        <w:t xml:space="preserve">import </w:t>
      </w:r>
      <w:proofErr w:type="spellStart"/>
      <w:r w:rsidRPr="00B0490D">
        <w:rPr>
          <w:color w:val="000000"/>
        </w:rPr>
        <w:t>dlib</w:t>
      </w:r>
      <w:proofErr w:type="spellEnd"/>
    </w:p>
    <w:p w14:paraId="23E117A0" w14:textId="77777777" w:rsidR="00B0490D" w:rsidRPr="00B0490D" w:rsidRDefault="00B0490D" w:rsidP="00B0490D">
      <w:pPr>
        <w:pStyle w:val="HTMLPreformatted"/>
        <w:ind w:firstLine="0"/>
        <w:rPr>
          <w:color w:val="000000"/>
        </w:rPr>
      </w:pPr>
      <w:r w:rsidRPr="00B0490D">
        <w:rPr>
          <w:color w:val="000000"/>
        </w:rPr>
        <w:t xml:space="preserve">from </w:t>
      </w:r>
      <w:proofErr w:type="spellStart"/>
      <w:r w:rsidRPr="00B0490D">
        <w:rPr>
          <w:color w:val="000000"/>
        </w:rPr>
        <w:t>skimage</w:t>
      </w:r>
      <w:proofErr w:type="spellEnd"/>
      <w:r w:rsidRPr="00B0490D">
        <w:rPr>
          <w:color w:val="000000"/>
        </w:rPr>
        <w:t xml:space="preserve"> import </w:t>
      </w:r>
      <w:proofErr w:type="spellStart"/>
      <w:r w:rsidRPr="00B0490D">
        <w:rPr>
          <w:color w:val="000000"/>
        </w:rPr>
        <w:t>io</w:t>
      </w:r>
      <w:proofErr w:type="spellEnd"/>
    </w:p>
    <w:p w14:paraId="0D5424A1" w14:textId="77777777" w:rsidR="00B0490D" w:rsidRPr="00B0490D" w:rsidRDefault="00B0490D" w:rsidP="00B0490D">
      <w:pPr>
        <w:pStyle w:val="HTMLPreformatted"/>
        <w:ind w:firstLine="0"/>
        <w:rPr>
          <w:color w:val="000000"/>
        </w:rPr>
      </w:pPr>
    </w:p>
    <w:p w14:paraId="700DDD3F" w14:textId="77777777" w:rsidR="00B0490D" w:rsidRPr="00842C95" w:rsidRDefault="00B0490D" w:rsidP="00B0490D">
      <w:pPr>
        <w:pStyle w:val="HTMLPreformatted"/>
        <w:ind w:firstLine="0"/>
        <w:rPr>
          <w:color w:val="000000"/>
          <w:lang w:val="pl-PL"/>
        </w:rPr>
      </w:pPr>
      <w:r w:rsidRPr="00842C95">
        <w:rPr>
          <w:color w:val="000000"/>
          <w:lang w:val="pl-PL"/>
        </w:rPr>
        <w:t xml:space="preserve"># Można pobrać wymagany model detekcji tutaj: </w:t>
      </w:r>
    </w:p>
    <w:p w14:paraId="5EEDB2E5" w14:textId="77777777" w:rsidR="00B0490D" w:rsidRPr="00842C95" w:rsidRDefault="00B0490D" w:rsidP="00B0490D">
      <w:pPr>
        <w:pStyle w:val="HTMLPreformatted"/>
        <w:ind w:firstLine="0"/>
        <w:rPr>
          <w:color w:val="000000"/>
          <w:lang w:val="pl-PL"/>
        </w:rPr>
      </w:pPr>
      <w:r w:rsidRPr="00842C95">
        <w:rPr>
          <w:color w:val="000000"/>
          <w:lang w:val="pl-PL"/>
        </w:rPr>
        <w:t># http://dlib.net/files/shape_predictor_68_face_landmarks.dat.bz2</w:t>
      </w:r>
    </w:p>
    <w:p w14:paraId="5FF4E284" w14:textId="77777777" w:rsidR="00B0490D" w:rsidRPr="00B0490D" w:rsidRDefault="00B0490D" w:rsidP="00B0490D">
      <w:pPr>
        <w:pStyle w:val="HTMLPreformatted"/>
        <w:ind w:firstLine="0"/>
        <w:rPr>
          <w:color w:val="000000"/>
        </w:rPr>
      </w:pPr>
      <w:proofErr w:type="spellStart"/>
      <w:r w:rsidRPr="00B0490D">
        <w:rPr>
          <w:color w:val="000000"/>
        </w:rPr>
        <w:t>predictor_model</w:t>
      </w:r>
      <w:proofErr w:type="spellEnd"/>
      <w:r w:rsidRPr="00B0490D">
        <w:rPr>
          <w:color w:val="000000"/>
        </w:rPr>
        <w:t xml:space="preserve"> = "shape_predictor_68_face_landmarks.dat"</w:t>
      </w:r>
    </w:p>
    <w:p w14:paraId="50A2CE4C" w14:textId="77777777" w:rsidR="00B0490D" w:rsidRPr="00B0490D" w:rsidRDefault="00B0490D" w:rsidP="00B0490D">
      <w:pPr>
        <w:pStyle w:val="HTMLPreformatted"/>
        <w:ind w:firstLine="0"/>
        <w:rPr>
          <w:color w:val="000000"/>
        </w:rPr>
      </w:pPr>
    </w:p>
    <w:p w14:paraId="10D12C7A" w14:textId="77777777" w:rsidR="00B0490D" w:rsidRPr="00842C95" w:rsidRDefault="00B0490D" w:rsidP="00B0490D">
      <w:pPr>
        <w:pStyle w:val="HTMLPreformatted"/>
        <w:ind w:firstLine="0"/>
        <w:rPr>
          <w:color w:val="000000"/>
          <w:lang w:val="pl-PL"/>
        </w:rPr>
      </w:pPr>
      <w:r w:rsidRPr="00842C95">
        <w:rPr>
          <w:color w:val="000000"/>
          <w:lang w:val="pl-PL"/>
        </w:rPr>
        <w:t># Pobranie nazwy pliku obrazu z wiersza poleceń</w:t>
      </w:r>
    </w:p>
    <w:p w14:paraId="43A40941" w14:textId="77777777" w:rsidR="00B0490D" w:rsidRPr="00842C95" w:rsidRDefault="00B0490D" w:rsidP="00B0490D">
      <w:pPr>
        <w:pStyle w:val="HTMLPreformatted"/>
        <w:ind w:firstLine="0"/>
        <w:rPr>
          <w:color w:val="000000"/>
          <w:lang w:val="pl-PL"/>
        </w:rPr>
      </w:pPr>
      <w:proofErr w:type="spellStart"/>
      <w:r w:rsidRPr="00842C95">
        <w:rPr>
          <w:color w:val="000000"/>
          <w:lang w:val="pl-PL"/>
        </w:rPr>
        <w:t>file_name</w:t>
      </w:r>
      <w:proofErr w:type="spellEnd"/>
      <w:r w:rsidRPr="00842C95">
        <w:rPr>
          <w:color w:val="000000"/>
          <w:lang w:val="pl-PL"/>
        </w:rPr>
        <w:t xml:space="preserve"> = </w:t>
      </w:r>
      <w:proofErr w:type="spellStart"/>
      <w:r w:rsidRPr="00842C95">
        <w:rPr>
          <w:color w:val="000000"/>
          <w:lang w:val="pl-PL"/>
        </w:rPr>
        <w:t>sys.argv</w:t>
      </w:r>
      <w:proofErr w:type="spellEnd"/>
      <w:r w:rsidRPr="00842C95">
        <w:rPr>
          <w:color w:val="000000"/>
          <w:lang w:val="pl-PL"/>
        </w:rPr>
        <w:t>[1]</w:t>
      </w:r>
    </w:p>
    <w:p w14:paraId="0703E0A7" w14:textId="77777777" w:rsidR="00B0490D" w:rsidRPr="00842C95" w:rsidRDefault="00B0490D" w:rsidP="00B0490D">
      <w:pPr>
        <w:pStyle w:val="HTMLPreformatted"/>
        <w:ind w:firstLine="0"/>
        <w:rPr>
          <w:color w:val="000000"/>
          <w:lang w:val="pl-PL"/>
        </w:rPr>
      </w:pPr>
    </w:p>
    <w:p w14:paraId="3ACE1892" w14:textId="77777777" w:rsidR="00B0490D" w:rsidRPr="00842C95" w:rsidRDefault="00B0490D" w:rsidP="00B0490D">
      <w:pPr>
        <w:pStyle w:val="HTMLPreformatted"/>
        <w:ind w:firstLine="0"/>
        <w:rPr>
          <w:color w:val="000000"/>
          <w:lang w:val="pl-PL"/>
        </w:rPr>
      </w:pPr>
      <w:r w:rsidRPr="00842C95">
        <w:rPr>
          <w:color w:val="000000"/>
          <w:lang w:val="pl-PL"/>
        </w:rPr>
        <w:t xml:space="preserve"># Stworzenie wykrywania twarzy HOG przy użyciu wbudowanej klasy </w:t>
      </w:r>
      <w:proofErr w:type="spellStart"/>
      <w:r w:rsidRPr="00842C95">
        <w:rPr>
          <w:color w:val="000000"/>
          <w:lang w:val="pl-PL"/>
        </w:rPr>
        <w:t>dlib</w:t>
      </w:r>
      <w:proofErr w:type="spellEnd"/>
      <w:r w:rsidRPr="00842C95">
        <w:rPr>
          <w:color w:val="000000"/>
          <w:lang w:val="pl-PL"/>
        </w:rPr>
        <w:t xml:space="preserve">. </w:t>
      </w:r>
    </w:p>
    <w:p w14:paraId="0F9171D5" w14:textId="77777777" w:rsidR="00B0490D" w:rsidRPr="00B0490D" w:rsidRDefault="00B0490D" w:rsidP="00B0490D">
      <w:pPr>
        <w:pStyle w:val="HTMLPreformatted"/>
        <w:ind w:firstLine="0"/>
        <w:rPr>
          <w:color w:val="000000"/>
        </w:rPr>
      </w:pPr>
      <w:proofErr w:type="spellStart"/>
      <w:r w:rsidRPr="00B0490D">
        <w:rPr>
          <w:color w:val="000000"/>
        </w:rPr>
        <w:t>face_detector</w:t>
      </w:r>
      <w:proofErr w:type="spellEnd"/>
      <w:r w:rsidRPr="00B0490D">
        <w:rPr>
          <w:color w:val="000000"/>
        </w:rPr>
        <w:t xml:space="preserve"> = </w:t>
      </w:r>
      <w:proofErr w:type="spellStart"/>
      <w:r w:rsidRPr="00B0490D">
        <w:rPr>
          <w:color w:val="000000"/>
        </w:rPr>
        <w:t>dlib.get_frontal_face_detector</w:t>
      </w:r>
      <w:proofErr w:type="spellEnd"/>
      <w:r w:rsidRPr="00B0490D">
        <w:rPr>
          <w:color w:val="000000"/>
        </w:rPr>
        <w:t>()</w:t>
      </w:r>
    </w:p>
    <w:p w14:paraId="59C8B538" w14:textId="77777777" w:rsidR="00B0490D" w:rsidRPr="00B0490D" w:rsidRDefault="00B0490D" w:rsidP="00B0490D">
      <w:pPr>
        <w:pStyle w:val="HTMLPreformatted"/>
        <w:ind w:firstLine="0"/>
        <w:rPr>
          <w:color w:val="000000"/>
        </w:rPr>
      </w:pPr>
      <w:proofErr w:type="spellStart"/>
      <w:r w:rsidRPr="00B0490D">
        <w:rPr>
          <w:color w:val="000000"/>
        </w:rPr>
        <w:t>face_pose_predictor</w:t>
      </w:r>
      <w:proofErr w:type="spellEnd"/>
      <w:r w:rsidRPr="00B0490D">
        <w:rPr>
          <w:color w:val="000000"/>
        </w:rPr>
        <w:t xml:space="preserve"> = </w:t>
      </w:r>
      <w:proofErr w:type="spellStart"/>
      <w:r w:rsidRPr="00B0490D">
        <w:rPr>
          <w:color w:val="000000"/>
        </w:rPr>
        <w:t>dlib.shape_predictor</w:t>
      </w:r>
      <w:proofErr w:type="spellEnd"/>
      <w:r w:rsidRPr="00B0490D">
        <w:rPr>
          <w:color w:val="000000"/>
        </w:rPr>
        <w:t>(</w:t>
      </w:r>
      <w:proofErr w:type="spellStart"/>
      <w:r w:rsidRPr="00B0490D">
        <w:rPr>
          <w:color w:val="000000"/>
        </w:rPr>
        <w:t>predictor_model</w:t>
      </w:r>
      <w:proofErr w:type="spellEnd"/>
      <w:r w:rsidRPr="00B0490D">
        <w:rPr>
          <w:color w:val="000000"/>
        </w:rPr>
        <w:t>)</w:t>
      </w:r>
    </w:p>
    <w:p w14:paraId="03DD1212" w14:textId="77777777" w:rsidR="00B0490D" w:rsidRPr="00B0490D" w:rsidRDefault="00B0490D" w:rsidP="00B0490D">
      <w:pPr>
        <w:pStyle w:val="HTMLPreformatted"/>
        <w:ind w:firstLine="0"/>
        <w:rPr>
          <w:color w:val="000000"/>
        </w:rPr>
      </w:pPr>
    </w:p>
    <w:p w14:paraId="530ADF28" w14:textId="77777777" w:rsidR="00B0490D" w:rsidRPr="00B0490D" w:rsidRDefault="00B0490D" w:rsidP="00B0490D">
      <w:pPr>
        <w:pStyle w:val="HTMLPreformatted"/>
        <w:ind w:firstLine="0"/>
        <w:rPr>
          <w:color w:val="000000"/>
          <w:lang w:val="pl-PL"/>
        </w:rPr>
      </w:pPr>
      <w:r w:rsidRPr="00B0490D">
        <w:rPr>
          <w:color w:val="000000"/>
          <w:lang w:val="pl-PL"/>
        </w:rPr>
        <w:t xml:space="preserve">win = </w:t>
      </w:r>
      <w:proofErr w:type="spellStart"/>
      <w:r w:rsidRPr="00B0490D">
        <w:rPr>
          <w:color w:val="000000"/>
          <w:lang w:val="pl-PL"/>
        </w:rPr>
        <w:t>dlib.image_window</w:t>
      </w:r>
      <w:proofErr w:type="spellEnd"/>
      <w:r w:rsidRPr="00B0490D">
        <w:rPr>
          <w:color w:val="000000"/>
          <w:lang w:val="pl-PL"/>
        </w:rPr>
        <w:t>()</w:t>
      </w:r>
    </w:p>
    <w:p w14:paraId="631FD839" w14:textId="77777777" w:rsidR="00B0490D" w:rsidRPr="00B0490D" w:rsidRDefault="00B0490D" w:rsidP="00B0490D">
      <w:pPr>
        <w:pStyle w:val="HTMLPreformatted"/>
        <w:ind w:firstLine="0"/>
        <w:rPr>
          <w:color w:val="000000"/>
          <w:lang w:val="pl-PL"/>
        </w:rPr>
      </w:pPr>
    </w:p>
    <w:p w14:paraId="57B6E29D" w14:textId="77777777" w:rsidR="00B0490D" w:rsidRPr="00B0490D" w:rsidRDefault="00B0490D" w:rsidP="00B0490D">
      <w:pPr>
        <w:pStyle w:val="HTMLPreformatted"/>
        <w:ind w:firstLine="0"/>
        <w:rPr>
          <w:color w:val="000000"/>
          <w:lang w:val="pl-PL"/>
        </w:rPr>
      </w:pPr>
      <w:r w:rsidRPr="00B0490D">
        <w:rPr>
          <w:color w:val="000000"/>
          <w:lang w:val="pl-PL"/>
        </w:rPr>
        <w:t xml:space="preserve"># Pobranie nazwy pliku obrazu z wiersza poleceń </w:t>
      </w:r>
    </w:p>
    <w:p w14:paraId="1E208E0F" w14:textId="77777777" w:rsidR="00B0490D" w:rsidRPr="00B0490D" w:rsidRDefault="00B0490D" w:rsidP="00B0490D">
      <w:pPr>
        <w:pStyle w:val="HTMLPreformatted"/>
        <w:ind w:firstLine="0"/>
        <w:rPr>
          <w:color w:val="000000"/>
          <w:lang w:val="pl-PL"/>
        </w:rPr>
      </w:pPr>
      <w:proofErr w:type="spellStart"/>
      <w:r w:rsidRPr="00B0490D">
        <w:rPr>
          <w:color w:val="000000"/>
          <w:lang w:val="pl-PL"/>
        </w:rPr>
        <w:t>file_name</w:t>
      </w:r>
      <w:proofErr w:type="spellEnd"/>
      <w:r w:rsidRPr="00B0490D">
        <w:rPr>
          <w:color w:val="000000"/>
          <w:lang w:val="pl-PL"/>
        </w:rPr>
        <w:t xml:space="preserve"> = </w:t>
      </w:r>
      <w:proofErr w:type="spellStart"/>
      <w:r w:rsidRPr="00B0490D">
        <w:rPr>
          <w:color w:val="000000"/>
          <w:lang w:val="pl-PL"/>
        </w:rPr>
        <w:t>sys.argv</w:t>
      </w:r>
      <w:proofErr w:type="spellEnd"/>
      <w:r w:rsidRPr="00B0490D">
        <w:rPr>
          <w:color w:val="000000"/>
          <w:lang w:val="pl-PL"/>
        </w:rPr>
        <w:t>[1]</w:t>
      </w:r>
    </w:p>
    <w:p w14:paraId="61F693F0" w14:textId="77777777" w:rsidR="00B0490D" w:rsidRPr="00B0490D" w:rsidRDefault="00B0490D" w:rsidP="00B0490D">
      <w:pPr>
        <w:pStyle w:val="HTMLPreformatted"/>
        <w:ind w:firstLine="0"/>
        <w:rPr>
          <w:color w:val="000000"/>
          <w:lang w:val="pl-PL"/>
        </w:rPr>
      </w:pPr>
    </w:p>
    <w:p w14:paraId="4B964AC2" w14:textId="77777777" w:rsidR="00B0490D" w:rsidRPr="00B0490D" w:rsidRDefault="00B0490D" w:rsidP="00B0490D">
      <w:pPr>
        <w:pStyle w:val="HTMLPreformatted"/>
        <w:ind w:firstLine="0"/>
        <w:rPr>
          <w:color w:val="000000"/>
          <w:lang w:val="pl-PL"/>
        </w:rPr>
      </w:pPr>
      <w:r w:rsidRPr="00B0490D">
        <w:rPr>
          <w:color w:val="000000"/>
          <w:lang w:val="pl-PL"/>
        </w:rPr>
        <w:t># Załadowanie obrazu</w:t>
      </w:r>
    </w:p>
    <w:p w14:paraId="5FBED5E2" w14:textId="77777777" w:rsidR="00B0490D" w:rsidRPr="00B0490D" w:rsidRDefault="00B0490D" w:rsidP="00B0490D">
      <w:pPr>
        <w:pStyle w:val="HTMLPreformatted"/>
        <w:ind w:firstLine="0"/>
        <w:rPr>
          <w:color w:val="000000"/>
        </w:rPr>
      </w:pPr>
      <w:r w:rsidRPr="00B0490D">
        <w:rPr>
          <w:color w:val="000000"/>
        </w:rPr>
        <w:t xml:space="preserve">image = </w:t>
      </w:r>
      <w:proofErr w:type="spellStart"/>
      <w:r w:rsidRPr="00B0490D">
        <w:rPr>
          <w:color w:val="000000"/>
        </w:rPr>
        <w:t>io.imread</w:t>
      </w:r>
      <w:proofErr w:type="spellEnd"/>
      <w:r w:rsidRPr="00B0490D">
        <w:rPr>
          <w:color w:val="000000"/>
        </w:rPr>
        <w:t>(</w:t>
      </w:r>
      <w:proofErr w:type="spellStart"/>
      <w:r w:rsidRPr="00B0490D">
        <w:rPr>
          <w:color w:val="000000"/>
        </w:rPr>
        <w:t>file_name</w:t>
      </w:r>
      <w:proofErr w:type="spellEnd"/>
      <w:r w:rsidRPr="00B0490D">
        <w:rPr>
          <w:color w:val="000000"/>
        </w:rPr>
        <w:t>)</w:t>
      </w:r>
    </w:p>
    <w:p w14:paraId="37201E09" w14:textId="77777777" w:rsidR="00B0490D" w:rsidRPr="00B0490D" w:rsidRDefault="00B0490D" w:rsidP="00B0490D">
      <w:pPr>
        <w:pStyle w:val="HTMLPreformatted"/>
        <w:ind w:firstLine="0"/>
        <w:rPr>
          <w:color w:val="000000"/>
        </w:rPr>
      </w:pPr>
    </w:p>
    <w:p w14:paraId="662D1E6D" w14:textId="77777777" w:rsidR="00B0490D" w:rsidRPr="00B0490D" w:rsidRDefault="00B0490D" w:rsidP="00B0490D">
      <w:pPr>
        <w:pStyle w:val="HTMLPreformatted"/>
        <w:ind w:firstLine="0"/>
        <w:rPr>
          <w:color w:val="000000"/>
          <w:lang w:val="pl-PL"/>
        </w:rPr>
      </w:pPr>
      <w:r w:rsidRPr="00B0490D">
        <w:rPr>
          <w:color w:val="000000"/>
          <w:lang w:val="pl-PL"/>
        </w:rPr>
        <w:t># Włączenie wykrywania twarzy HOG na obrazie</w:t>
      </w:r>
    </w:p>
    <w:p w14:paraId="6BF52FA9" w14:textId="77777777" w:rsidR="00B0490D" w:rsidRPr="00B0490D" w:rsidRDefault="00B0490D" w:rsidP="00B0490D">
      <w:pPr>
        <w:pStyle w:val="HTMLPreformatted"/>
        <w:ind w:firstLine="0"/>
        <w:rPr>
          <w:color w:val="000000"/>
        </w:rPr>
      </w:pPr>
      <w:proofErr w:type="spellStart"/>
      <w:r w:rsidRPr="00B0490D">
        <w:rPr>
          <w:color w:val="000000"/>
        </w:rPr>
        <w:t>detected_faces</w:t>
      </w:r>
      <w:proofErr w:type="spellEnd"/>
      <w:r w:rsidRPr="00B0490D">
        <w:rPr>
          <w:color w:val="000000"/>
        </w:rPr>
        <w:t xml:space="preserve"> = </w:t>
      </w:r>
      <w:proofErr w:type="spellStart"/>
      <w:r w:rsidRPr="00B0490D">
        <w:rPr>
          <w:color w:val="000000"/>
        </w:rPr>
        <w:t>face_detector</w:t>
      </w:r>
      <w:proofErr w:type="spellEnd"/>
      <w:r w:rsidRPr="00B0490D">
        <w:rPr>
          <w:color w:val="000000"/>
        </w:rPr>
        <w:t>(image, 1)</w:t>
      </w:r>
    </w:p>
    <w:p w14:paraId="38324E19" w14:textId="77777777" w:rsidR="00B0490D" w:rsidRPr="00B0490D" w:rsidRDefault="00B0490D" w:rsidP="00B0490D">
      <w:pPr>
        <w:pStyle w:val="HTMLPreformatted"/>
        <w:ind w:firstLine="0"/>
        <w:rPr>
          <w:color w:val="000000"/>
        </w:rPr>
      </w:pPr>
    </w:p>
    <w:p w14:paraId="7CEAD78A" w14:textId="77777777" w:rsidR="00B0490D" w:rsidRPr="00B0490D" w:rsidRDefault="00B0490D" w:rsidP="00B0490D">
      <w:pPr>
        <w:pStyle w:val="HTMLPreformatted"/>
        <w:ind w:firstLine="0"/>
        <w:rPr>
          <w:color w:val="000000"/>
        </w:rPr>
      </w:pPr>
      <w:r w:rsidRPr="00B0490D">
        <w:rPr>
          <w:color w:val="000000"/>
        </w:rPr>
        <w:t>print("Found {} faces in the image file {}".format(</w:t>
      </w:r>
      <w:proofErr w:type="spellStart"/>
      <w:r w:rsidRPr="00B0490D">
        <w:rPr>
          <w:color w:val="000000"/>
        </w:rPr>
        <w:t>len</w:t>
      </w:r>
      <w:proofErr w:type="spellEnd"/>
      <w:r w:rsidRPr="00B0490D">
        <w:rPr>
          <w:color w:val="000000"/>
        </w:rPr>
        <w:t>(</w:t>
      </w:r>
      <w:proofErr w:type="spellStart"/>
      <w:r w:rsidRPr="00B0490D">
        <w:rPr>
          <w:color w:val="000000"/>
        </w:rPr>
        <w:t>detected_faces</w:t>
      </w:r>
      <w:proofErr w:type="spellEnd"/>
      <w:r w:rsidRPr="00B0490D">
        <w:rPr>
          <w:color w:val="000000"/>
        </w:rPr>
        <w:t xml:space="preserve">), </w:t>
      </w:r>
      <w:proofErr w:type="spellStart"/>
      <w:r w:rsidRPr="00B0490D">
        <w:rPr>
          <w:color w:val="000000"/>
        </w:rPr>
        <w:t>file_name</w:t>
      </w:r>
      <w:proofErr w:type="spellEnd"/>
      <w:r w:rsidRPr="00B0490D">
        <w:rPr>
          <w:color w:val="000000"/>
        </w:rPr>
        <w:t>))</w:t>
      </w:r>
    </w:p>
    <w:p w14:paraId="585BCDC1" w14:textId="77777777" w:rsidR="00B0490D" w:rsidRPr="00B0490D" w:rsidRDefault="00B0490D" w:rsidP="00B0490D">
      <w:pPr>
        <w:pStyle w:val="HTMLPreformatted"/>
        <w:ind w:firstLine="0"/>
        <w:rPr>
          <w:color w:val="000000"/>
        </w:rPr>
      </w:pPr>
    </w:p>
    <w:p w14:paraId="54F1526F" w14:textId="77777777" w:rsidR="00B0490D" w:rsidRPr="00B0490D" w:rsidRDefault="00B0490D" w:rsidP="00B0490D">
      <w:pPr>
        <w:pStyle w:val="HTMLPreformatted"/>
        <w:ind w:firstLine="0"/>
        <w:rPr>
          <w:color w:val="000000"/>
          <w:lang w:val="pl-PL"/>
        </w:rPr>
      </w:pPr>
      <w:r w:rsidRPr="00B0490D">
        <w:rPr>
          <w:color w:val="000000"/>
          <w:lang w:val="pl-PL"/>
        </w:rPr>
        <w:t># Pokazanie okna z obrazem</w:t>
      </w:r>
    </w:p>
    <w:p w14:paraId="48F446B0" w14:textId="77777777" w:rsidR="00B0490D" w:rsidRPr="00B0490D" w:rsidRDefault="00B0490D" w:rsidP="00B0490D">
      <w:pPr>
        <w:pStyle w:val="HTMLPreformatted"/>
        <w:ind w:firstLine="0"/>
        <w:rPr>
          <w:color w:val="000000"/>
          <w:lang w:val="pl-PL"/>
        </w:rPr>
      </w:pPr>
      <w:proofErr w:type="spellStart"/>
      <w:r w:rsidRPr="00B0490D">
        <w:rPr>
          <w:color w:val="000000"/>
          <w:lang w:val="pl-PL"/>
        </w:rPr>
        <w:t>win.set_image</w:t>
      </w:r>
      <w:proofErr w:type="spellEnd"/>
      <w:r w:rsidRPr="00B0490D">
        <w:rPr>
          <w:color w:val="000000"/>
          <w:lang w:val="pl-PL"/>
        </w:rPr>
        <w:t>(image)</w:t>
      </w:r>
    </w:p>
    <w:p w14:paraId="5E48AA06" w14:textId="77777777" w:rsidR="00B0490D" w:rsidRPr="00B0490D" w:rsidRDefault="00B0490D" w:rsidP="00B0490D">
      <w:pPr>
        <w:pStyle w:val="HTMLPreformatted"/>
        <w:ind w:firstLine="0"/>
        <w:rPr>
          <w:color w:val="000000"/>
          <w:lang w:val="pl-PL"/>
        </w:rPr>
      </w:pPr>
    </w:p>
    <w:p w14:paraId="24AF8B16" w14:textId="77777777" w:rsidR="00B0490D" w:rsidRPr="00B0490D" w:rsidRDefault="00B0490D" w:rsidP="00B0490D">
      <w:pPr>
        <w:pStyle w:val="HTMLPreformatted"/>
        <w:ind w:firstLine="0"/>
        <w:rPr>
          <w:color w:val="000000"/>
          <w:lang w:val="pl-PL"/>
        </w:rPr>
      </w:pPr>
      <w:r w:rsidRPr="00B0490D">
        <w:rPr>
          <w:color w:val="000000"/>
          <w:lang w:val="pl-PL"/>
        </w:rPr>
        <w:t># Pętla przez każdą twarz, którą znaleźliśmy na obrazku.</w:t>
      </w:r>
    </w:p>
    <w:p w14:paraId="7D779BD6" w14:textId="77777777" w:rsidR="00B0490D" w:rsidRPr="00B0490D" w:rsidRDefault="00B0490D" w:rsidP="00B0490D">
      <w:pPr>
        <w:pStyle w:val="HTMLPreformatted"/>
        <w:ind w:firstLine="0"/>
        <w:rPr>
          <w:color w:val="000000"/>
        </w:rPr>
      </w:pPr>
      <w:r w:rsidRPr="00B0490D">
        <w:rPr>
          <w:color w:val="000000"/>
        </w:rPr>
        <w:t xml:space="preserve">for </w:t>
      </w:r>
      <w:proofErr w:type="spellStart"/>
      <w:r w:rsidRPr="00B0490D">
        <w:rPr>
          <w:color w:val="000000"/>
        </w:rPr>
        <w:t>i</w:t>
      </w:r>
      <w:proofErr w:type="spellEnd"/>
      <w:r w:rsidRPr="00B0490D">
        <w:rPr>
          <w:color w:val="000000"/>
        </w:rPr>
        <w:t xml:space="preserve">, </w:t>
      </w:r>
      <w:proofErr w:type="spellStart"/>
      <w:r w:rsidRPr="00B0490D">
        <w:rPr>
          <w:color w:val="000000"/>
        </w:rPr>
        <w:t>face_rect</w:t>
      </w:r>
      <w:proofErr w:type="spellEnd"/>
      <w:r w:rsidRPr="00B0490D">
        <w:rPr>
          <w:color w:val="000000"/>
        </w:rPr>
        <w:t xml:space="preserve"> in enumerate(</w:t>
      </w:r>
      <w:proofErr w:type="spellStart"/>
      <w:r w:rsidRPr="00B0490D">
        <w:rPr>
          <w:color w:val="000000"/>
        </w:rPr>
        <w:t>detected_faces</w:t>
      </w:r>
      <w:proofErr w:type="spellEnd"/>
      <w:r w:rsidRPr="00B0490D">
        <w:rPr>
          <w:color w:val="000000"/>
        </w:rPr>
        <w:t>):</w:t>
      </w:r>
    </w:p>
    <w:p w14:paraId="70A26091" w14:textId="77777777" w:rsidR="00B0490D" w:rsidRPr="00B0490D" w:rsidRDefault="00B0490D" w:rsidP="00B0490D">
      <w:pPr>
        <w:pStyle w:val="HTMLPreformatted"/>
        <w:ind w:firstLine="0"/>
        <w:rPr>
          <w:color w:val="000000"/>
        </w:rPr>
      </w:pPr>
    </w:p>
    <w:p w14:paraId="205F9662" w14:textId="77777777" w:rsidR="00B0490D" w:rsidRPr="006F27A1" w:rsidRDefault="00B0490D" w:rsidP="00B0490D">
      <w:pPr>
        <w:pStyle w:val="HTMLPreformatted"/>
        <w:ind w:firstLine="0"/>
        <w:rPr>
          <w:color w:val="000000"/>
          <w:lang w:val="pl-PL"/>
        </w:rPr>
      </w:pPr>
      <w:r w:rsidRPr="00B0490D">
        <w:rPr>
          <w:color w:val="000000"/>
        </w:rPr>
        <w:tab/>
      </w:r>
      <w:r w:rsidRPr="006F27A1">
        <w:rPr>
          <w:color w:val="000000"/>
          <w:lang w:val="pl-PL"/>
        </w:rPr>
        <w:t># Wykryte twarze są zwracane jako obiekt o współrzędnych</w:t>
      </w:r>
    </w:p>
    <w:p w14:paraId="0E19033F" w14:textId="77777777" w:rsidR="00B0490D" w:rsidRPr="006F27A1" w:rsidRDefault="00B0490D" w:rsidP="00B0490D">
      <w:pPr>
        <w:pStyle w:val="HTMLPreformatted"/>
        <w:ind w:firstLine="0"/>
        <w:rPr>
          <w:color w:val="000000"/>
          <w:lang w:val="pl-PL"/>
        </w:rPr>
      </w:pPr>
      <w:r w:rsidRPr="006F27A1">
        <w:rPr>
          <w:color w:val="000000"/>
          <w:lang w:val="pl-PL"/>
        </w:rPr>
        <w:tab/>
        <w:t># górnych, lewych, prawych i dolnych krawędzi</w:t>
      </w:r>
    </w:p>
    <w:p w14:paraId="709E52F6" w14:textId="77777777" w:rsidR="00B0490D" w:rsidRPr="00B0490D" w:rsidRDefault="00B0490D" w:rsidP="00B0490D">
      <w:pPr>
        <w:pStyle w:val="HTMLPreformatted"/>
        <w:ind w:firstLine="0"/>
        <w:rPr>
          <w:color w:val="000000"/>
        </w:rPr>
      </w:pPr>
      <w:r w:rsidRPr="006F27A1">
        <w:rPr>
          <w:color w:val="000000"/>
          <w:lang w:val="pl-PL"/>
        </w:rPr>
        <w:tab/>
      </w:r>
      <w:r w:rsidRPr="00B0490D">
        <w:rPr>
          <w:color w:val="000000"/>
        </w:rPr>
        <w:t>print("- Face #{} found at Left: {} Top: {} Right: {} Bottom: {}".format(</w:t>
      </w:r>
      <w:proofErr w:type="spellStart"/>
      <w:r w:rsidRPr="00B0490D">
        <w:rPr>
          <w:color w:val="000000"/>
        </w:rPr>
        <w:t>i</w:t>
      </w:r>
      <w:proofErr w:type="spellEnd"/>
      <w:r w:rsidRPr="00B0490D">
        <w:rPr>
          <w:color w:val="000000"/>
        </w:rPr>
        <w:t xml:space="preserve">, </w:t>
      </w:r>
    </w:p>
    <w:p w14:paraId="04E1A7B9" w14:textId="77777777" w:rsidR="00B0490D" w:rsidRPr="00B0490D" w:rsidRDefault="00B0490D" w:rsidP="00B0490D">
      <w:pPr>
        <w:pStyle w:val="HTMLPreformatted"/>
        <w:ind w:firstLine="0"/>
        <w:rPr>
          <w:color w:val="000000"/>
        </w:rPr>
      </w:pPr>
      <w:r w:rsidRPr="00B0490D">
        <w:rPr>
          <w:color w:val="000000"/>
        </w:rPr>
        <w:tab/>
      </w:r>
      <w:proofErr w:type="spellStart"/>
      <w:r w:rsidRPr="00B0490D">
        <w:rPr>
          <w:color w:val="000000"/>
        </w:rPr>
        <w:t>face_rect.left</w:t>
      </w:r>
      <w:proofErr w:type="spellEnd"/>
      <w:r w:rsidRPr="00B0490D">
        <w:rPr>
          <w:color w:val="000000"/>
        </w:rPr>
        <w:t xml:space="preserve">(), </w:t>
      </w:r>
      <w:proofErr w:type="spellStart"/>
      <w:r w:rsidRPr="00B0490D">
        <w:rPr>
          <w:color w:val="000000"/>
        </w:rPr>
        <w:t>face_rect.top</w:t>
      </w:r>
      <w:proofErr w:type="spellEnd"/>
      <w:r w:rsidRPr="00B0490D">
        <w:rPr>
          <w:color w:val="000000"/>
        </w:rPr>
        <w:t xml:space="preserve">(), </w:t>
      </w:r>
      <w:proofErr w:type="spellStart"/>
      <w:r w:rsidRPr="00B0490D">
        <w:rPr>
          <w:color w:val="000000"/>
        </w:rPr>
        <w:t>face_rect.right</w:t>
      </w:r>
      <w:proofErr w:type="spellEnd"/>
      <w:r w:rsidRPr="00B0490D">
        <w:rPr>
          <w:color w:val="000000"/>
        </w:rPr>
        <w:t xml:space="preserve">(), </w:t>
      </w:r>
      <w:proofErr w:type="spellStart"/>
      <w:r w:rsidRPr="00B0490D">
        <w:rPr>
          <w:color w:val="000000"/>
        </w:rPr>
        <w:t>face_rect.bottom</w:t>
      </w:r>
      <w:proofErr w:type="spellEnd"/>
      <w:r w:rsidRPr="00B0490D">
        <w:rPr>
          <w:color w:val="000000"/>
        </w:rPr>
        <w:t>()))</w:t>
      </w:r>
    </w:p>
    <w:p w14:paraId="5FEC1D87" w14:textId="77777777" w:rsidR="00B0490D" w:rsidRPr="00B0490D" w:rsidRDefault="00B0490D" w:rsidP="00B0490D">
      <w:pPr>
        <w:pStyle w:val="HTMLPreformatted"/>
        <w:ind w:firstLine="0"/>
        <w:rPr>
          <w:color w:val="000000"/>
        </w:rPr>
      </w:pPr>
    </w:p>
    <w:p w14:paraId="00359C2A" w14:textId="77777777" w:rsidR="00B0490D" w:rsidRPr="00842C95" w:rsidRDefault="00B0490D" w:rsidP="00B0490D">
      <w:pPr>
        <w:pStyle w:val="HTMLPreformatted"/>
        <w:ind w:firstLine="0"/>
        <w:rPr>
          <w:color w:val="000000"/>
          <w:lang w:val="pl-PL"/>
        </w:rPr>
      </w:pPr>
      <w:r w:rsidRPr="00B0490D">
        <w:rPr>
          <w:color w:val="000000"/>
        </w:rPr>
        <w:tab/>
      </w:r>
      <w:r w:rsidRPr="00842C95">
        <w:rPr>
          <w:color w:val="000000"/>
          <w:lang w:val="pl-PL"/>
        </w:rPr>
        <w:t># Narysowanie kwadratu wokół każdej znalezionej twarzy.</w:t>
      </w:r>
      <w:r w:rsidRPr="00842C95">
        <w:rPr>
          <w:color w:val="000000"/>
          <w:lang w:val="pl-PL"/>
        </w:rPr>
        <w:tab/>
      </w:r>
      <w:proofErr w:type="spellStart"/>
      <w:r w:rsidRPr="00842C95">
        <w:rPr>
          <w:color w:val="000000"/>
          <w:lang w:val="pl-PL"/>
        </w:rPr>
        <w:t>win.add_overlay</w:t>
      </w:r>
      <w:proofErr w:type="spellEnd"/>
      <w:r w:rsidRPr="00842C95">
        <w:rPr>
          <w:color w:val="000000"/>
          <w:lang w:val="pl-PL"/>
        </w:rPr>
        <w:t>(</w:t>
      </w:r>
      <w:proofErr w:type="spellStart"/>
      <w:r w:rsidRPr="00842C95">
        <w:rPr>
          <w:color w:val="000000"/>
          <w:lang w:val="pl-PL"/>
        </w:rPr>
        <w:t>face_rect</w:t>
      </w:r>
      <w:proofErr w:type="spellEnd"/>
      <w:r w:rsidRPr="00842C95">
        <w:rPr>
          <w:color w:val="000000"/>
          <w:lang w:val="pl-PL"/>
        </w:rPr>
        <w:t>)</w:t>
      </w:r>
    </w:p>
    <w:p w14:paraId="23B49BC0" w14:textId="77777777" w:rsidR="00B0490D" w:rsidRPr="00842C95" w:rsidRDefault="00B0490D" w:rsidP="00B0490D">
      <w:pPr>
        <w:pStyle w:val="HTMLPreformatted"/>
        <w:ind w:firstLine="0"/>
        <w:rPr>
          <w:color w:val="000000"/>
          <w:lang w:val="pl-PL"/>
        </w:rPr>
      </w:pPr>
    </w:p>
    <w:p w14:paraId="62C7D9D5" w14:textId="77777777" w:rsidR="00B0490D" w:rsidRPr="00B0490D" w:rsidRDefault="00B0490D" w:rsidP="00B0490D">
      <w:pPr>
        <w:pStyle w:val="HTMLPreformatted"/>
        <w:ind w:firstLine="0"/>
        <w:rPr>
          <w:color w:val="000000"/>
          <w:lang w:val="pl-PL"/>
        </w:rPr>
      </w:pPr>
      <w:r w:rsidRPr="00842C95">
        <w:rPr>
          <w:color w:val="000000"/>
          <w:lang w:val="pl-PL"/>
        </w:rPr>
        <w:tab/>
      </w:r>
      <w:r w:rsidRPr="00B0490D">
        <w:rPr>
          <w:color w:val="000000"/>
          <w:lang w:val="pl-PL"/>
        </w:rPr>
        <w:t># Przewidywanie pozycji twarzy</w:t>
      </w:r>
    </w:p>
    <w:p w14:paraId="27FCBABD" w14:textId="77777777" w:rsidR="00B0490D" w:rsidRPr="00B0490D" w:rsidRDefault="00B0490D" w:rsidP="00B0490D">
      <w:pPr>
        <w:pStyle w:val="HTMLPreformatted"/>
        <w:ind w:firstLine="0"/>
        <w:rPr>
          <w:color w:val="000000"/>
          <w:lang w:val="pl-PL"/>
        </w:rPr>
      </w:pPr>
      <w:r w:rsidRPr="00B0490D">
        <w:rPr>
          <w:color w:val="000000"/>
          <w:lang w:val="pl-PL"/>
        </w:rPr>
        <w:tab/>
      </w:r>
      <w:proofErr w:type="spellStart"/>
      <w:r w:rsidRPr="00B0490D">
        <w:rPr>
          <w:color w:val="000000"/>
          <w:lang w:val="pl-PL"/>
        </w:rPr>
        <w:t>pose_landmarks</w:t>
      </w:r>
      <w:proofErr w:type="spellEnd"/>
      <w:r w:rsidRPr="00B0490D">
        <w:rPr>
          <w:color w:val="000000"/>
          <w:lang w:val="pl-PL"/>
        </w:rPr>
        <w:t xml:space="preserve"> = </w:t>
      </w:r>
      <w:proofErr w:type="spellStart"/>
      <w:r w:rsidRPr="00B0490D">
        <w:rPr>
          <w:color w:val="000000"/>
          <w:lang w:val="pl-PL"/>
        </w:rPr>
        <w:t>face_pose_predictor</w:t>
      </w:r>
      <w:proofErr w:type="spellEnd"/>
      <w:r w:rsidRPr="00B0490D">
        <w:rPr>
          <w:color w:val="000000"/>
          <w:lang w:val="pl-PL"/>
        </w:rPr>
        <w:t xml:space="preserve">(image, </w:t>
      </w:r>
      <w:proofErr w:type="spellStart"/>
      <w:r w:rsidRPr="00B0490D">
        <w:rPr>
          <w:color w:val="000000"/>
          <w:lang w:val="pl-PL"/>
        </w:rPr>
        <w:t>face_rect</w:t>
      </w:r>
      <w:proofErr w:type="spellEnd"/>
      <w:r w:rsidRPr="00B0490D">
        <w:rPr>
          <w:color w:val="000000"/>
          <w:lang w:val="pl-PL"/>
        </w:rPr>
        <w:t>)</w:t>
      </w:r>
    </w:p>
    <w:p w14:paraId="2594AFE4" w14:textId="77777777" w:rsidR="00B0490D" w:rsidRPr="00B0490D" w:rsidRDefault="00B0490D" w:rsidP="00B0490D">
      <w:pPr>
        <w:pStyle w:val="HTMLPreformatted"/>
        <w:ind w:firstLine="0"/>
        <w:rPr>
          <w:color w:val="000000"/>
          <w:lang w:val="pl-PL"/>
        </w:rPr>
      </w:pPr>
    </w:p>
    <w:p w14:paraId="542C7F64" w14:textId="77777777" w:rsidR="00B0490D" w:rsidRPr="00B0490D" w:rsidRDefault="00B0490D" w:rsidP="00B0490D">
      <w:pPr>
        <w:pStyle w:val="HTMLPreformatted"/>
        <w:ind w:firstLine="0"/>
        <w:rPr>
          <w:color w:val="000000"/>
          <w:lang w:val="pl-PL"/>
        </w:rPr>
      </w:pPr>
      <w:r w:rsidRPr="00B0490D">
        <w:rPr>
          <w:color w:val="000000"/>
          <w:lang w:val="pl-PL"/>
        </w:rPr>
        <w:tab/>
        <w:t># Narysowanie punktów twarzy na ekranie</w:t>
      </w:r>
    </w:p>
    <w:p w14:paraId="4A1FF6B2" w14:textId="77777777" w:rsidR="00B0490D" w:rsidRPr="00B0490D" w:rsidRDefault="00B0490D" w:rsidP="00B0490D">
      <w:pPr>
        <w:pStyle w:val="HTMLPreformatted"/>
        <w:ind w:firstLine="0"/>
        <w:rPr>
          <w:color w:val="000000"/>
        </w:rPr>
      </w:pPr>
      <w:r w:rsidRPr="00B0490D">
        <w:rPr>
          <w:color w:val="000000"/>
          <w:lang w:val="pl-PL"/>
        </w:rPr>
        <w:tab/>
      </w:r>
      <w:proofErr w:type="spellStart"/>
      <w:r w:rsidRPr="00B0490D">
        <w:rPr>
          <w:color w:val="000000"/>
        </w:rPr>
        <w:t>win.add_overlay</w:t>
      </w:r>
      <w:proofErr w:type="spellEnd"/>
      <w:r w:rsidRPr="00B0490D">
        <w:rPr>
          <w:color w:val="000000"/>
        </w:rPr>
        <w:t>(</w:t>
      </w:r>
      <w:proofErr w:type="spellStart"/>
      <w:r w:rsidRPr="00B0490D">
        <w:rPr>
          <w:color w:val="000000"/>
        </w:rPr>
        <w:t>pose_landmarks</w:t>
      </w:r>
      <w:proofErr w:type="spellEnd"/>
      <w:r w:rsidRPr="00B0490D">
        <w:rPr>
          <w:color w:val="000000"/>
        </w:rPr>
        <w:t>)</w:t>
      </w:r>
    </w:p>
    <w:p w14:paraId="4747DC90" w14:textId="77777777" w:rsidR="00B0490D" w:rsidRPr="00B0490D" w:rsidRDefault="00B0490D" w:rsidP="00B0490D">
      <w:pPr>
        <w:pStyle w:val="HTMLPreformatted"/>
        <w:ind w:firstLine="0"/>
        <w:rPr>
          <w:color w:val="000000"/>
        </w:rPr>
      </w:pPr>
      <w:r w:rsidRPr="00B0490D">
        <w:rPr>
          <w:color w:val="000000"/>
        </w:rPr>
        <w:tab/>
        <w:t xml:space="preserve">        </w:t>
      </w:r>
    </w:p>
    <w:p w14:paraId="2AE5483F" w14:textId="77777777" w:rsidR="00B0490D" w:rsidRPr="00B0490D" w:rsidRDefault="00B0490D" w:rsidP="00B0490D">
      <w:pPr>
        <w:pStyle w:val="HTMLPreformatted"/>
        <w:ind w:firstLine="0"/>
        <w:rPr>
          <w:color w:val="000000"/>
        </w:rPr>
      </w:pPr>
      <w:proofErr w:type="spellStart"/>
      <w:r w:rsidRPr="00B0490D">
        <w:rPr>
          <w:color w:val="000000"/>
        </w:rPr>
        <w:t>dlib.hit_enter_to_continue</w:t>
      </w:r>
      <w:proofErr w:type="spellEnd"/>
      <w:r w:rsidRPr="00B0490D">
        <w:rPr>
          <w:color w:val="000000"/>
        </w:rPr>
        <w:t>()</w:t>
      </w:r>
    </w:p>
    <w:p w14:paraId="39115AC0" w14:textId="77777777" w:rsidR="00B0490D" w:rsidRPr="00B0490D" w:rsidRDefault="00B0490D" w:rsidP="00B0490D">
      <w:pPr>
        <w:ind w:firstLine="0"/>
        <w:rPr>
          <w:lang w:val="en-US"/>
        </w:rPr>
      </w:pPr>
    </w:p>
    <w:p w14:paraId="69D344A0" w14:textId="77777777" w:rsidR="00BE123D" w:rsidRPr="00420570" w:rsidRDefault="00BE123D" w:rsidP="00BE123D">
      <w:pPr>
        <w:rPr>
          <w:lang w:val="pl-PL"/>
        </w:rPr>
      </w:pPr>
      <w:r w:rsidRPr="00420570">
        <w:rPr>
          <w:lang w:val="pl-PL"/>
        </w:rPr>
        <w:t>i przetworzeni</w:t>
      </w:r>
      <w:r w:rsidR="0090433C">
        <w:rPr>
          <w:lang w:val="pl-PL"/>
        </w:rPr>
        <w:t>e</w:t>
      </w:r>
      <w:r w:rsidRPr="00420570">
        <w:rPr>
          <w:lang w:val="pl-PL"/>
        </w:rPr>
        <w:t xml:space="preserve"> zdjęcia:</w:t>
      </w:r>
    </w:p>
    <w:p w14:paraId="68FC95E6" w14:textId="77777777" w:rsidR="00BE123D" w:rsidRPr="00420570" w:rsidRDefault="00BE123D" w:rsidP="00BE123D">
      <w:pPr>
        <w:rPr>
          <w:lang w:val="pl-PL"/>
        </w:rPr>
      </w:pPr>
    </w:p>
    <w:p w14:paraId="3D0F8859" w14:textId="77777777" w:rsidR="00B0490D" w:rsidRPr="00B0490D" w:rsidRDefault="00B0490D" w:rsidP="00B0490D">
      <w:pPr>
        <w:pStyle w:val="HTMLPreformatted"/>
        <w:ind w:firstLine="0"/>
        <w:rPr>
          <w:color w:val="000000"/>
          <w:lang w:val="pl-PL"/>
        </w:rPr>
      </w:pPr>
      <w:r w:rsidRPr="00B0490D">
        <w:rPr>
          <w:color w:val="000000"/>
          <w:lang w:val="pl-PL"/>
        </w:rPr>
        <w:t xml:space="preserve">import </w:t>
      </w:r>
      <w:proofErr w:type="spellStart"/>
      <w:r w:rsidRPr="00B0490D">
        <w:rPr>
          <w:color w:val="000000"/>
          <w:lang w:val="pl-PL"/>
        </w:rPr>
        <w:t>sys</w:t>
      </w:r>
      <w:proofErr w:type="spellEnd"/>
    </w:p>
    <w:p w14:paraId="17EE9879" w14:textId="77777777" w:rsidR="00B0490D" w:rsidRPr="00B0490D" w:rsidRDefault="00B0490D" w:rsidP="00B0490D">
      <w:pPr>
        <w:pStyle w:val="HTMLPreformatted"/>
        <w:ind w:firstLine="0"/>
        <w:rPr>
          <w:color w:val="000000"/>
          <w:lang w:val="pl-PL"/>
        </w:rPr>
      </w:pPr>
      <w:r w:rsidRPr="00B0490D">
        <w:rPr>
          <w:color w:val="000000"/>
          <w:lang w:val="pl-PL"/>
        </w:rPr>
        <w:t xml:space="preserve">import </w:t>
      </w:r>
      <w:proofErr w:type="spellStart"/>
      <w:r w:rsidRPr="00B0490D">
        <w:rPr>
          <w:color w:val="000000"/>
          <w:lang w:val="pl-PL"/>
        </w:rPr>
        <w:t>dlib</w:t>
      </w:r>
      <w:proofErr w:type="spellEnd"/>
    </w:p>
    <w:p w14:paraId="375C2124" w14:textId="77777777" w:rsidR="00B0490D" w:rsidRPr="00B0490D" w:rsidRDefault="00B0490D" w:rsidP="00B0490D">
      <w:pPr>
        <w:pStyle w:val="HTMLPreformatted"/>
        <w:ind w:firstLine="0"/>
        <w:rPr>
          <w:color w:val="000000"/>
        </w:rPr>
      </w:pPr>
      <w:r w:rsidRPr="00B0490D">
        <w:rPr>
          <w:color w:val="000000"/>
        </w:rPr>
        <w:t>import cv2</w:t>
      </w:r>
    </w:p>
    <w:p w14:paraId="64702AFB" w14:textId="77777777" w:rsidR="00B0490D" w:rsidRPr="00B0490D" w:rsidRDefault="00B0490D" w:rsidP="00B0490D">
      <w:pPr>
        <w:pStyle w:val="HTMLPreformatted"/>
        <w:ind w:firstLine="0"/>
        <w:rPr>
          <w:color w:val="000000"/>
        </w:rPr>
      </w:pPr>
      <w:r w:rsidRPr="00B0490D">
        <w:rPr>
          <w:color w:val="000000"/>
        </w:rPr>
        <w:t xml:space="preserve">import </w:t>
      </w:r>
      <w:proofErr w:type="spellStart"/>
      <w:r w:rsidRPr="00B0490D">
        <w:rPr>
          <w:color w:val="000000"/>
        </w:rPr>
        <w:t>openface</w:t>
      </w:r>
      <w:proofErr w:type="spellEnd"/>
    </w:p>
    <w:p w14:paraId="3E2DD545" w14:textId="77777777" w:rsidR="00B0490D" w:rsidRPr="00B0490D" w:rsidRDefault="00B0490D" w:rsidP="00B0490D">
      <w:pPr>
        <w:pStyle w:val="HTMLPreformatted"/>
        <w:ind w:firstLine="0"/>
        <w:rPr>
          <w:color w:val="000000"/>
        </w:rPr>
      </w:pPr>
    </w:p>
    <w:p w14:paraId="7F5B9C18" w14:textId="77777777" w:rsidR="00B0490D" w:rsidRPr="00B0490D" w:rsidRDefault="00B0490D" w:rsidP="00B0490D">
      <w:pPr>
        <w:pStyle w:val="HTMLPreformatted"/>
        <w:ind w:firstLine="0"/>
        <w:rPr>
          <w:color w:val="000000"/>
        </w:rPr>
      </w:pPr>
      <w:r w:rsidRPr="00B0490D">
        <w:rPr>
          <w:color w:val="000000"/>
        </w:rPr>
        <w:t># http://dlib.net/files/shape_predictor_68_face_landmarks.dat.bz2</w:t>
      </w:r>
    </w:p>
    <w:p w14:paraId="7880315D" w14:textId="77777777" w:rsidR="00B0490D" w:rsidRPr="00B0490D" w:rsidRDefault="00B0490D" w:rsidP="00B0490D">
      <w:pPr>
        <w:pStyle w:val="HTMLPreformatted"/>
        <w:ind w:firstLine="0"/>
        <w:rPr>
          <w:color w:val="000000"/>
        </w:rPr>
      </w:pPr>
      <w:proofErr w:type="spellStart"/>
      <w:r w:rsidRPr="00B0490D">
        <w:rPr>
          <w:color w:val="000000"/>
        </w:rPr>
        <w:t>predictor_model</w:t>
      </w:r>
      <w:proofErr w:type="spellEnd"/>
      <w:r w:rsidRPr="00B0490D">
        <w:rPr>
          <w:color w:val="000000"/>
        </w:rPr>
        <w:t xml:space="preserve"> = "shape_predictor_68_face_landmarks.dat"</w:t>
      </w:r>
    </w:p>
    <w:p w14:paraId="68F2A54F" w14:textId="77777777" w:rsidR="00B0490D" w:rsidRPr="00B0490D" w:rsidRDefault="00B0490D" w:rsidP="00B0490D">
      <w:pPr>
        <w:pStyle w:val="HTMLPreformatted"/>
        <w:ind w:firstLine="0"/>
        <w:rPr>
          <w:color w:val="000000"/>
        </w:rPr>
      </w:pPr>
    </w:p>
    <w:p w14:paraId="3FBCB086" w14:textId="77777777" w:rsidR="00B0490D" w:rsidRPr="00B0490D" w:rsidRDefault="00B0490D" w:rsidP="00B0490D">
      <w:pPr>
        <w:pStyle w:val="HTMLPreformatted"/>
        <w:ind w:firstLine="0"/>
        <w:rPr>
          <w:color w:val="000000"/>
          <w:lang w:val="pl-PL"/>
        </w:rPr>
      </w:pPr>
      <w:r w:rsidRPr="00B0490D">
        <w:rPr>
          <w:color w:val="000000"/>
          <w:lang w:val="pl-PL"/>
        </w:rPr>
        <w:t># Pobranie nazwy pliku obrazu z wiersza poleceń</w:t>
      </w:r>
    </w:p>
    <w:p w14:paraId="44CCE2F1" w14:textId="77777777" w:rsidR="00B0490D" w:rsidRPr="00B0490D" w:rsidRDefault="00B0490D" w:rsidP="00B0490D">
      <w:pPr>
        <w:pStyle w:val="HTMLPreformatted"/>
        <w:ind w:firstLine="0"/>
        <w:rPr>
          <w:color w:val="000000"/>
          <w:lang w:val="pl-PL"/>
        </w:rPr>
      </w:pPr>
      <w:proofErr w:type="spellStart"/>
      <w:r w:rsidRPr="00B0490D">
        <w:rPr>
          <w:color w:val="000000"/>
          <w:lang w:val="pl-PL"/>
        </w:rPr>
        <w:t>file_name</w:t>
      </w:r>
      <w:proofErr w:type="spellEnd"/>
      <w:r w:rsidRPr="00B0490D">
        <w:rPr>
          <w:color w:val="000000"/>
          <w:lang w:val="pl-PL"/>
        </w:rPr>
        <w:t xml:space="preserve"> = </w:t>
      </w:r>
      <w:proofErr w:type="spellStart"/>
      <w:r w:rsidRPr="00B0490D">
        <w:rPr>
          <w:color w:val="000000"/>
          <w:lang w:val="pl-PL"/>
        </w:rPr>
        <w:t>sys.argv</w:t>
      </w:r>
      <w:proofErr w:type="spellEnd"/>
      <w:r w:rsidRPr="00B0490D">
        <w:rPr>
          <w:color w:val="000000"/>
          <w:lang w:val="pl-PL"/>
        </w:rPr>
        <w:t>[1]</w:t>
      </w:r>
    </w:p>
    <w:p w14:paraId="032AFE5D" w14:textId="77777777" w:rsidR="00B0490D" w:rsidRPr="00B0490D" w:rsidRDefault="00B0490D" w:rsidP="00B0490D">
      <w:pPr>
        <w:pStyle w:val="HTMLPreformatted"/>
        <w:ind w:firstLine="0"/>
        <w:rPr>
          <w:color w:val="000000"/>
          <w:lang w:val="pl-PL"/>
        </w:rPr>
      </w:pPr>
    </w:p>
    <w:p w14:paraId="236CDBDA" w14:textId="77777777" w:rsidR="00B0490D" w:rsidRPr="00842C95" w:rsidRDefault="00B0490D" w:rsidP="00B0490D">
      <w:pPr>
        <w:pStyle w:val="HTMLPreformatted"/>
        <w:ind w:firstLine="0"/>
        <w:rPr>
          <w:color w:val="000000"/>
          <w:lang w:val="pl-PL"/>
        </w:rPr>
      </w:pPr>
      <w:r w:rsidRPr="00842C95">
        <w:rPr>
          <w:color w:val="000000"/>
          <w:lang w:val="pl-PL"/>
        </w:rPr>
        <w:t xml:space="preserve"># Stworzenie HOG przy użyciu </w:t>
      </w:r>
      <w:proofErr w:type="spellStart"/>
      <w:r w:rsidRPr="00842C95">
        <w:rPr>
          <w:color w:val="000000"/>
          <w:lang w:val="pl-PL"/>
        </w:rPr>
        <w:t>dlib</w:t>
      </w:r>
      <w:proofErr w:type="spellEnd"/>
    </w:p>
    <w:p w14:paraId="223AF82A" w14:textId="77777777" w:rsidR="00B0490D" w:rsidRPr="00B0490D" w:rsidRDefault="00B0490D" w:rsidP="00B0490D">
      <w:pPr>
        <w:pStyle w:val="HTMLPreformatted"/>
        <w:ind w:firstLine="0"/>
        <w:rPr>
          <w:color w:val="000000"/>
        </w:rPr>
      </w:pPr>
      <w:proofErr w:type="spellStart"/>
      <w:r w:rsidRPr="00B0490D">
        <w:rPr>
          <w:color w:val="000000"/>
        </w:rPr>
        <w:t>face_detector</w:t>
      </w:r>
      <w:proofErr w:type="spellEnd"/>
      <w:r w:rsidRPr="00B0490D">
        <w:rPr>
          <w:color w:val="000000"/>
        </w:rPr>
        <w:t xml:space="preserve"> = </w:t>
      </w:r>
      <w:proofErr w:type="spellStart"/>
      <w:r w:rsidRPr="00B0490D">
        <w:rPr>
          <w:color w:val="000000"/>
        </w:rPr>
        <w:t>dlib.get_frontal_face_detector</w:t>
      </w:r>
      <w:proofErr w:type="spellEnd"/>
      <w:r w:rsidRPr="00B0490D">
        <w:rPr>
          <w:color w:val="000000"/>
        </w:rPr>
        <w:t>()</w:t>
      </w:r>
    </w:p>
    <w:p w14:paraId="4B4F360E" w14:textId="77777777" w:rsidR="00B0490D" w:rsidRPr="00B0490D" w:rsidRDefault="00B0490D" w:rsidP="00B0490D">
      <w:pPr>
        <w:pStyle w:val="HTMLPreformatted"/>
        <w:ind w:firstLine="0"/>
        <w:rPr>
          <w:color w:val="000000"/>
        </w:rPr>
      </w:pPr>
      <w:proofErr w:type="spellStart"/>
      <w:r w:rsidRPr="00B0490D">
        <w:rPr>
          <w:color w:val="000000"/>
        </w:rPr>
        <w:t>face_pose_predictor</w:t>
      </w:r>
      <w:proofErr w:type="spellEnd"/>
      <w:r w:rsidRPr="00B0490D">
        <w:rPr>
          <w:color w:val="000000"/>
        </w:rPr>
        <w:t xml:space="preserve"> = </w:t>
      </w:r>
      <w:proofErr w:type="spellStart"/>
      <w:r w:rsidRPr="00B0490D">
        <w:rPr>
          <w:color w:val="000000"/>
        </w:rPr>
        <w:t>dlib.shape_predictor</w:t>
      </w:r>
      <w:proofErr w:type="spellEnd"/>
      <w:r w:rsidRPr="00B0490D">
        <w:rPr>
          <w:color w:val="000000"/>
        </w:rPr>
        <w:t>(</w:t>
      </w:r>
      <w:proofErr w:type="spellStart"/>
      <w:r w:rsidRPr="00B0490D">
        <w:rPr>
          <w:color w:val="000000"/>
        </w:rPr>
        <w:t>predictor_model</w:t>
      </w:r>
      <w:proofErr w:type="spellEnd"/>
      <w:r w:rsidRPr="00B0490D">
        <w:rPr>
          <w:color w:val="000000"/>
        </w:rPr>
        <w:t>)</w:t>
      </w:r>
    </w:p>
    <w:p w14:paraId="38D985E9" w14:textId="77777777" w:rsidR="00B0490D" w:rsidRPr="00B0490D" w:rsidRDefault="00B0490D" w:rsidP="00B0490D">
      <w:pPr>
        <w:pStyle w:val="HTMLPreformatted"/>
        <w:ind w:firstLine="0"/>
        <w:rPr>
          <w:color w:val="000000"/>
        </w:rPr>
      </w:pPr>
      <w:proofErr w:type="spellStart"/>
      <w:r w:rsidRPr="00B0490D">
        <w:rPr>
          <w:color w:val="000000"/>
        </w:rPr>
        <w:t>face_aligner</w:t>
      </w:r>
      <w:proofErr w:type="spellEnd"/>
      <w:r w:rsidRPr="00B0490D">
        <w:rPr>
          <w:color w:val="000000"/>
        </w:rPr>
        <w:t xml:space="preserve"> = </w:t>
      </w:r>
      <w:proofErr w:type="spellStart"/>
      <w:r w:rsidRPr="00B0490D">
        <w:rPr>
          <w:color w:val="000000"/>
        </w:rPr>
        <w:t>openface.AlignDlib</w:t>
      </w:r>
      <w:proofErr w:type="spellEnd"/>
      <w:r w:rsidRPr="00B0490D">
        <w:rPr>
          <w:color w:val="000000"/>
        </w:rPr>
        <w:t>(</w:t>
      </w:r>
      <w:proofErr w:type="spellStart"/>
      <w:r w:rsidRPr="00B0490D">
        <w:rPr>
          <w:color w:val="000000"/>
        </w:rPr>
        <w:t>predictor_model</w:t>
      </w:r>
      <w:proofErr w:type="spellEnd"/>
      <w:r w:rsidRPr="00B0490D">
        <w:rPr>
          <w:color w:val="000000"/>
        </w:rPr>
        <w:t>)</w:t>
      </w:r>
    </w:p>
    <w:p w14:paraId="0BF318C9" w14:textId="77777777" w:rsidR="00B0490D" w:rsidRPr="00B0490D" w:rsidRDefault="00B0490D" w:rsidP="00B0490D">
      <w:pPr>
        <w:pStyle w:val="HTMLPreformatted"/>
        <w:ind w:firstLine="0"/>
        <w:rPr>
          <w:color w:val="000000"/>
        </w:rPr>
      </w:pPr>
    </w:p>
    <w:p w14:paraId="080A8208" w14:textId="77777777" w:rsidR="00B0490D" w:rsidRPr="00B0490D" w:rsidRDefault="00B0490D" w:rsidP="00B0490D">
      <w:pPr>
        <w:pStyle w:val="HTMLPreformatted"/>
        <w:ind w:firstLine="0"/>
        <w:rPr>
          <w:color w:val="000000"/>
          <w:lang w:val="pl-PL"/>
        </w:rPr>
      </w:pPr>
      <w:r w:rsidRPr="00B0490D">
        <w:rPr>
          <w:color w:val="000000"/>
          <w:lang w:val="pl-PL"/>
        </w:rPr>
        <w:t># Pobranie nazwy pliku obrazu z wiersza poleceń</w:t>
      </w:r>
    </w:p>
    <w:p w14:paraId="162B2A6D" w14:textId="77777777" w:rsidR="00B0490D" w:rsidRPr="00B0490D" w:rsidRDefault="00B0490D" w:rsidP="00B0490D">
      <w:pPr>
        <w:pStyle w:val="HTMLPreformatted"/>
        <w:ind w:firstLine="0"/>
        <w:rPr>
          <w:color w:val="000000"/>
          <w:lang w:val="pl-PL"/>
        </w:rPr>
      </w:pPr>
      <w:proofErr w:type="spellStart"/>
      <w:r w:rsidRPr="00B0490D">
        <w:rPr>
          <w:color w:val="000000"/>
          <w:lang w:val="pl-PL"/>
        </w:rPr>
        <w:t>file_name</w:t>
      </w:r>
      <w:proofErr w:type="spellEnd"/>
      <w:r w:rsidRPr="00B0490D">
        <w:rPr>
          <w:color w:val="000000"/>
          <w:lang w:val="pl-PL"/>
        </w:rPr>
        <w:t xml:space="preserve"> = </w:t>
      </w:r>
      <w:proofErr w:type="spellStart"/>
      <w:r w:rsidRPr="00B0490D">
        <w:rPr>
          <w:color w:val="000000"/>
          <w:lang w:val="pl-PL"/>
        </w:rPr>
        <w:t>sys.argv</w:t>
      </w:r>
      <w:proofErr w:type="spellEnd"/>
      <w:r w:rsidRPr="00B0490D">
        <w:rPr>
          <w:color w:val="000000"/>
          <w:lang w:val="pl-PL"/>
        </w:rPr>
        <w:t>[1]</w:t>
      </w:r>
    </w:p>
    <w:p w14:paraId="11074FF2" w14:textId="77777777" w:rsidR="00B0490D" w:rsidRPr="00B0490D" w:rsidRDefault="00B0490D" w:rsidP="00B0490D">
      <w:pPr>
        <w:pStyle w:val="HTMLPreformatted"/>
        <w:ind w:firstLine="0"/>
        <w:rPr>
          <w:color w:val="000000"/>
          <w:lang w:val="pl-PL"/>
        </w:rPr>
      </w:pPr>
    </w:p>
    <w:p w14:paraId="6092C12B" w14:textId="77777777" w:rsidR="00B0490D" w:rsidRPr="00B0490D" w:rsidRDefault="00B0490D" w:rsidP="00B0490D">
      <w:pPr>
        <w:pStyle w:val="HTMLPreformatted"/>
        <w:ind w:firstLine="0"/>
        <w:rPr>
          <w:color w:val="000000"/>
          <w:lang w:val="pl-PL"/>
        </w:rPr>
      </w:pPr>
      <w:r w:rsidRPr="00B0490D">
        <w:rPr>
          <w:color w:val="000000"/>
          <w:lang w:val="pl-PL"/>
        </w:rPr>
        <w:t># Załadowanie pliku</w:t>
      </w:r>
    </w:p>
    <w:p w14:paraId="790968AF" w14:textId="77777777" w:rsidR="00B0490D" w:rsidRPr="00B0490D" w:rsidRDefault="00B0490D" w:rsidP="00B0490D">
      <w:pPr>
        <w:pStyle w:val="HTMLPreformatted"/>
        <w:ind w:firstLine="0"/>
        <w:rPr>
          <w:color w:val="000000"/>
        </w:rPr>
      </w:pPr>
      <w:r w:rsidRPr="00B0490D">
        <w:rPr>
          <w:color w:val="000000"/>
        </w:rPr>
        <w:t>image = cv2.imread(</w:t>
      </w:r>
      <w:proofErr w:type="spellStart"/>
      <w:r w:rsidRPr="00B0490D">
        <w:rPr>
          <w:color w:val="000000"/>
        </w:rPr>
        <w:t>file_name</w:t>
      </w:r>
      <w:proofErr w:type="spellEnd"/>
      <w:r w:rsidRPr="00B0490D">
        <w:rPr>
          <w:color w:val="000000"/>
        </w:rPr>
        <w:t>)</w:t>
      </w:r>
    </w:p>
    <w:p w14:paraId="7901E826" w14:textId="77777777" w:rsidR="00B0490D" w:rsidRPr="00B0490D" w:rsidRDefault="00B0490D" w:rsidP="00B0490D">
      <w:pPr>
        <w:pStyle w:val="HTMLPreformatted"/>
        <w:ind w:firstLine="0"/>
        <w:rPr>
          <w:color w:val="000000"/>
        </w:rPr>
      </w:pPr>
    </w:p>
    <w:p w14:paraId="5933ED45" w14:textId="77777777" w:rsidR="00B0490D" w:rsidRPr="00B0490D" w:rsidRDefault="00B0490D" w:rsidP="00B0490D">
      <w:pPr>
        <w:pStyle w:val="HTMLPreformatted"/>
        <w:ind w:firstLine="0"/>
        <w:rPr>
          <w:color w:val="000000"/>
        </w:rPr>
      </w:pPr>
      <w:r w:rsidRPr="00B0490D">
        <w:rPr>
          <w:color w:val="000000"/>
        </w:rPr>
        <w:t xml:space="preserve"># </w:t>
      </w:r>
      <w:proofErr w:type="spellStart"/>
      <w:r w:rsidRPr="00B0490D">
        <w:rPr>
          <w:color w:val="000000"/>
        </w:rPr>
        <w:t>Włączenie</w:t>
      </w:r>
      <w:proofErr w:type="spellEnd"/>
      <w:r w:rsidRPr="00B0490D">
        <w:rPr>
          <w:color w:val="000000"/>
        </w:rPr>
        <w:t xml:space="preserve"> HOG </w:t>
      </w:r>
      <w:proofErr w:type="spellStart"/>
      <w:r w:rsidRPr="00B0490D">
        <w:rPr>
          <w:color w:val="000000"/>
        </w:rPr>
        <w:t>na</w:t>
      </w:r>
      <w:proofErr w:type="spellEnd"/>
      <w:r w:rsidRPr="00B0490D">
        <w:rPr>
          <w:color w:val="000000"/>
        </w:rPr>
        <w:t xml:space="preserve"> </w:t>
      </w:r>
      <w:proofErr w:type="spellStart"/>
      <w:r w:rsidRPr="00B0490D">
        <w:rPr>
          <w:color w:val="000000"/>
        </w:rPr>
        <w:t>naszym</w:t>
      </w:r>
      <w:proofErr w:type="spellEnd"/>
      <w:r w:rsidRPr="00B0490D">
        <w:rPr>
          <w:color w:val="000000"/>
        </w:rPr>
        <w:t xml:space="preserve"> </w:t>
      </w:r>
      <w:proofErr w:type="spellStart"/>
      <w:r w:rsidRPr="00B0490D">
        <w:rPr>
          <w:color w:val="000000"/>
        </w:rPr>
        <w:t>zdjęciu</w:t>
      </w:r>
      <w:proofErr w:type="spellEnd"/>
    </w:p>
    <w:p w14:paraId="38224676" w14:textId="77777777" w:rsidR="00B0490D" w:rsidRPr="00B0490D" w:rsidRDefault="00B0490D" w:rsidP="00B0490D">
      <w:pPr>
        <w:pStyle w:val="HTMLPreformatted"/>
        <w:ind w:firstLine="0"/>
        <w:rPr>
          <w:color w:val="000000"/>
        </w:rPr>
      </w:pPr>
      <w:proofErr w:type="spellStart"/>
      <w:r w:rsidRPr="00B0490D">
        <w:rPr>
          <w:color w:val="000000"/>
        </w:rPr>
        <w:t>detected_faces</w:t>
      </w:r>
      <w:proofErr w:type="spellEnd"/>
      <w:r w:rsidRPr="00B0490D">
        <w:rPr>
          <w:color w:val="000000"/>
        </w:rPr>
        <w:t xml:space="preserve"> = </w:t>
      </w:r>
      <w:proofErr w:type="spellStart"/>
      <w:r w:rsidRPr="00B0490D">
        <w:rPr>
          <w:color w:val="000000"/>
        </w:rPr>
        <w:t>face_detector</w:t>
      </w:r>
      <w:proofErr w:type="spellEnd"/>
      <w:r w:rsidRPr="00B0490D">
        <w:rPr>
          <w:color w:val="000000"/>
        </w:rPr>
        <w:t>(image, 1)</w:t>
      </w:r>
    </w:p>
    <w:p w14:paraId="15F5E0E8" w14:textId="77777777" w:rsidR="00B0490D" w:rsidRPr="00B0490D" w:rsidRDefault="00B0490D" w:rsidP="00B0490D">
      <w:pPr>
        <w:pStyle w:val="HTMLPreformatted"/>
        <w:ind w:firstLine="0"/>
        <w:rPr>
          <w:color w:val="000000"/>
        </w:rPr>
      </w:pPr>
    </w:p>
    <w:p w14:paraId="14C1D510" w14:textId="77777777" w:rsidR="00B0490D" w:rsidRPr="00B0490D" w:rsidRDefault="00B0490D" w:rsidP="00B0490D">
      <w:pPr>
        <w:pStyle w:val="HTMLPreformatted"/>
        <w:ind w:firstLine="0"/>
        <w:rPr>
          <w:color w:val="000000"/>
        </w:rPr>
      </w:pPr>
      <w:r w:rsidRPr="00B0490D">
        <w:rPr>
          <w:color w:val="000000"/>
        </w:rPr>
        <w:t>print("Found {} faces in the image file {}".format(</w:t>
      </w:r>
      <w:proofErr w:type="spellStart"/>
      <w:r w:rsidRPr="00B0490D">
        <w:rPr>
          <w:color w:val="000000"/>
        </w:rPr>
        <w:t>len</w:t>
      </w:r>
      <w:proofErr w:type="spellEnd"/>
      <w:r w:rsidRPr="00B0490D">
        <w:rPr>
          <w:color w:val="000000"/>
        </w:rPr>
        <w:t>(</w:t>
      </w:r>
      <w:proofErr w:type="spellStart"/>
      <w:r w:rsidRPr="00B0490D">
        <w:rPr>
          <w:color w:val="000000"/>
        </w:rPr>
        <w:t>detected_faces</w:t>
      </w:r>
      <w:proofErr w:type="spellEnd"/>
      <w:r w:rsidRPr="00B0490D">
        <w:rPr>
          <w:color w:val="000000"/>
        </w:rPr>
        <w:t xml:space="preserve">), </w:t>
      </w:r>
      <w:proofErr w:type="spellStart"/>
      <w:r w:rsidRPr="00B0490D">
        <w:rPr>
          <w:color w:val="000000"/>
        </w:rPr>
        <w:t>file_name</w:t>
      </w:r>
      <w:proofErr w:type="spellEnd"/>
      <w:r w:rsidRPr="00B0490D">
        <w:rPr>
          <w:color w:val="000000"/>
        </w:rPr>
        <w:t>))</w:t>
      </w:r>
    </w:p>
    <w:p w14:paraId="6B1783CD" w14:textId="77777777" w:rsidR="00B0490D" w:rsidRPr="00B0490D" w:rsidRDefault="00B0490D" w:rsidP="00B0490D">
      <w:pPr>
        <w:pStyle w:val="HTMLPreformatted"/>
        <w:ind w:firstLine="0"/>
        <w:rPr>
          <w:color w:val="000000"/>
        </w:rPr>
      </w:pPr>
    </w:p>
    <w:p w14:paraId="00284A22" w14:textId="77777777" w:rsidR="00B0490D" w:rsidRPr="00B0490D" w:rsidRDefault="00B0490D" w:rsidP="00B0490D">
      <w:pPr>
        <w:pStyle w:val="HTMLPreformatted"/>
        <w:ind w:firstLine="0"/>
        <w:rPr>
          <w:color w:val="000000"/>
          <w:lang w:val="pl-PL"/>
        </w:rPr>
      </w:pPr>
      <w:r w:rsidRPr="00B0490D">
        <w:rPr>
          <w:color w:val="000000"/>
          <w:lang w:val="pl-PL"/>
        </w:rPr>
        <w:t># Pętla po wszystkich twarzach znalezionych na zdjęciu</w:t>
      </w:r>
    </w:p>
    <w:p w14:paraId="24B0BB2B" w14:textId="77777777" w:rsidR="00B0490D" w:rsidRPr="00B0490D" w:rsidRDefault="00B0490D" w:rsidP="00B0490D">
      <w:pPr>
        <w:pStyle w:val="HTMLPreformatted"/>
        <w:ind w:firstLine="0"/>
        <w:rPr>
          <w:color w:val="000000"/>
        </w:rPr>
      </w:pPr>
      <w:r w:rsidRPr="00B0490D">
        <w:rPr>
          <w:color w:val="000000"/>
        </w:rPr>
        <w:t xml:space="preserve">for </w:t>
      </w:r>
      <w:proofErr w:type="spellStart"/>
      <w:r w:rsidRPr="00B0490D">
        <w:rPr>
          <w:color w:val="000000"/>
        </w:rPr>
        <w:t>i</w:t>
      </w:r>
      <w:proofErr w:type="spellEnd"/>
      <w:r w:rsidRPr="00B0490D">
        <w:rPr>
          <w:color w:val="000000"/>
        </w:rPr>
        <w:t xml:space="preserve">, </w:t>
      </w:r>
      <w:proofErr w:type="spellStart"/>
      <w:r w:rsidRPr="00B0490D">
        <w:rPr>
          <w:color w:val="000000"/>
        </w:rPr>
        <w:t>face_rect</w:t>
      </w:r>
      <w:proofErr w:type="spellEnd"/>
      <w:r w:rsidRPr="00B0490D">
        <w:rPr>
          <w:color w:val="000000"/>
        </w:rPr>
        <w:t xml:space="preserve"> in enumerate(</w:t>
      </w:r>
      <w:proofErr w:type="spellStart"/>
      <w:r w:rsidRPr="00B0490D">
        <w:rPr>
          <w:color w:val="000000"/>
        </w:rPr>
        <w:t>detected_faces</w:t>
      </w:r>
      <w:proofErr w:type="spellEnd"/>
      <w:r w:rsidRPr="00B0490D">
        <w:rPr>
          <w:color w:val="000000"/>
        </w:rPr>
        <w:t>):</w:t>
      </w:r>
    </w:p>
    <w:p w14:paraId="2B0918AC" w14:textId="77777777" w:rsidR="00B0490D" w:rsidRPr="00B0490D" w:rsidRDefault="00B0490D" w:rsidP="00B0490D">
      <w:pPr>
        <w:pStyle w:val="HTMLPreformatted"/>
        <w:ind w:firstLine="0"/>
        <w:rPr>
          <w:color w:val="000000"/>
        </w:rPr>
      </w:pPr>
    </w:p>
    <w:p w14:paraId="17043B41" w14:textId="77777777" w:rsidR="00B0490D" w:rsidRPr="00B0490D" w:rsidRDefault="00B0490D" w:rsidP="00B0490D">
      <w:pPr>
        <w:pStyle w:val="HTMLPreformatted"/>
        <w:ind w:firstLine="0"/>
        <w:rPr>
          <w:color w:val="000000"/>
          <w:lang w:val="pl-PL"/>
        </w:rPr>
      </w:pPr>
      <w:r w:rsidRPr="00B0490D">
        <w:rPr>
          <w:color w:val="000000"/>
          <w:lang w:val="pl-PL"/>
        </w:rPr>
        <w:t># Wykryte twarze zwracane są jako współrzędne</w:t>
      </w:r>
      <w:r w:rsidRPr="00B0490D">
        <w:rPr>
          <w:color w:val="000000"/>
          <w:lang w:val="pl-PL"/>
        </w:rPr>
        <w:tab/>
      </w:r>
    </w:p>
    <w:p w14:paraId="1861EC01" w14:textId="77777777" w:rsidR="00B0490D" w:rsidRPr="00B0490D" w:rsidRDefault="00B0490D" w:rsidP="00B0490D">
      <w:pPr>
        <w:pStyle w:val="HTMLPreformatted"/>
        <w:ind w:firstLine="0"/>
        <w:rPr>
          <w:color w:val="000000"/>
          <w:lang w:val="pl-PL"/>
        </w:rPr>
      </w:pPr>
      <w:r w:rsidRPr="00B0490D">
        <w:rPr>
          <w:color w:val="000000"/>
          <w:lang w:val="pl-PL"/>
        </w:rPr>
        <w:t># górnych, lewych, prawych i dolnych krawędzi</w:t>
      </w:r>
    </w:p>
    <w:p w14:paraId="7FA7AF76" w14:textId="77777777" w:rsidR="00B0490D" w:rsidRPr="00B0490D" w:rsidRDefault="00B0490D" w:rsidP="00B0490D">
      <w:pPr>
        <w:pStyle w:val="HTMLPreformatted"/>
        <w:ind w:firstLine="0"/>
        <w:rPr>
          <w:color w:val="000000"/>
        </w:rPr>
      </w:pPr>
      <w:r w:rsidRPr="00B0490D">
        <w:rPr>
          <w:color w:val="000000"/>
          <w:lang w:val="pl-PL"/>
        </w:rPr>
        <w:tab/>
      </w:r>
      <w:r w:rsidRPr="00B0490D">
        <w:rPr>
          <w:color w:val="000000"/>
        </w:rPr>
        <w:t>print("- Face #{} found at Left: {} Top: {} Right: {} Bottom: {}".format(</w:t>
      </w:r>
      <w:proofErr w:type="spellStart"/>
      <w:r w:rsidRPr="00B0490D">
        <w:rPr>
          <w:color w:val="000000"/>
        </w:rPr>
        <w:t>i</w:t>
      </w:r>
      <w:proofErr w:type="spellEnd"/>
      <w:r w:rsidRPr="00B0490D">
        <w:rPr>
          <w:color w:val="000000"/>
        </w:rPr>
        <w:t xml:space="preserve">, </w:t>
      </w:r>
      <w:proofErr w:type="spellStart"/>
      <w:r w:rsidRPr="00B0490D">
        <w:rPr>
          <w:color w:val="000000"/>
        </w:rPr>
        <w:t>face_rect.left</w:t>
      </w:r>
      <w:proofErr w:type="spellEnd"/>
      <w:r w:rsidRPr="00B0490D">
        <w:rPr>
          <w:color w:val="000000"/>
        </w:rPr>
        <w:t xml:space="preserve">(), </w:t>
      </w:r>
      <w:proofErr w:type="spellStart"/>
      <w:r w:rsidRPr="00B0490D">
        <w:rPr>
          <w:color w:val="000000"/>
        </w:rPr>
        <w:t>face_rect.top</w:t>
      </w:r>
      <w:proofErr w:type="spellEnd"/>
      <w:r w:rsidRPr="00B0490D">
        <w:rPr>
          <w:color w:val="000000"/>
        </w:rPr>
        <w:t xml:space="preserve">(), </w:t>
      </w:r>
      <w:proofErr w:type="spellStart"/>
      <w:r w:rsidRPr="00B0490D">
        <w:rPr>
          <w:color w:val="000000"/>
        </w:rPr>
        <w:t>face_rect.right</w:t>
      </w:r>
      <w:proofErr w:type="spellEnd"/>
      <w:r w:rsidRPr="00B0490D">
        <w:rPr>
          <w:color w:val="000000"/>
        </w:rPr>
        <w:t xml:space="preserve">(), </w:t>
      </w:r>
      <w:proofErr w:type="spellStart"/>
      <w:r w:rsidRPr="00B0490D">
        <w:rPr>
          <w:color w:val="000000"/>
        </w:rPr>
        <w:t>face_rect.bottom</w:t>
      </w:r>
      <w:proofErr w:type="spellEnd"/>
      <w:r w:rsidRPr="00B0490D">
        <w:rPr>
          <w:color w:val="000000"/>
        </w:rPr>
        <w:t>()))</w:t>
      </w:r>
    </w:p>
    <w:p w14:paraId="5F033E8C" w14:textId="77777777" w:rsidR="00B0490D" w:rsidRPr="00B0490D" w:rsidRDefault="00B0490D" w:rsidP="00B0490D">
      <w:pPr>
        <w:pStyle w:val="HTMLPreformatted"/>
        <w:ind w:firstLine="0"/>
        <w:rPr>
          <w:color w:val="000000"/>
        </w:rPr>
      </w:pPr>
    </w:p>
    <w:p w14:paraId="1A83644B" w14:textId="77777777" w:rsidR="00B0490D" w:rsidRPr="00B0490D" w:rsidRDefault="00B0490D" w:rsidP="00B0490D">
      <w:pPr>
        <w:pStyle w:val="HTMLPreformatted"/>
        <w:ind w:firstLine="0"/>
        <w:rPr>
          <w:color w:val="000000"/>
        </w:rPr>
      </w:pPr>
      <w:r w:rsidRPr="00B0490D">
        <w:rPr>
          <w:color w:val="000000"/>
        </w:rPr>
        <w:tab/>
        <w:t xml:space="preserve"># </w:t>
      </w:r>
      <w:proofErr w:type="spellStart"/>
      <w:r w:rsidRPr="00B0490D">
        <w:rPr>
          <w:color w:val="000000"/>
        </w:rPr>
        <w:t>Otrzymanie</w:t>
      </w:r>
      <w:proofErr w:type="spellEnd"/>
      <w:r w:rsidRPr="00B0490D">
        <w:rPr>
          <w:color w:val="000000"/>
        </w:rPr>
        <w:t xml:space="preserve"> </w:t>
      </w:r>
      <w:proofErr w:type="spellStart"/>
      <w:r w:rsidRPr="00B0490D">
        <w:rPr>
          <w:color w:val="000000"/>
        </w:rPr>
        <w:t>pozycji</w:t>
      </w:r>
      <w:proofErr w:type="spellEnd"/>
      <w:r w:rsidRPr="00B0490D">
        <w:rPr>
          <w:color w:val="000000"/>
        </w:rPr>
        <w:t xml:space="preserve"> </w:t>
      </w:r>
      <w:proofErr w:type="spellStart"/>
      <w:r w:rsidRPr="00B0490D">
        <w:rPr>
          <w:color w:val="000000"/>
        </w:rPr>
        <w:t>twarzy</w:t>
      </w:r>
      <w:proofErr w:type="spellEnd"/>
    </w:p>
    <w:p w14:paraId="3DAB4625" w14:textId="77777777" w:rsidR="00B0490D" w:rsidRPr="00B0490D" w:rsidRDefault="00B0490D" w:rsidP="00B0490D">
      <w:pPr>
        <w:pStyle w:val="HTMLPreformatted"/>
        <w:ind w:firstLine="0"/>
        <w:rPr>
          <w:color w:val="000000"/>
        </w:rPr>
      </w:pPr>
      <w:r w:rsidRPr="00B0490D">
        <w:rPr>
          <w:color w:val="000000"/>
        </w:rPr>
        <w:tab/>
      </w:r>
      <w:proofErr w:type="spellStart"/>
      <w:r w:rsidRPr="00B0490D">
        <w:rPr>
          <w:color w:val="000000"/>
        </w:rPr>
        <w:t>pose_landmarks</w:t>
      </w:r>
      <w:proofErr w:type="spellEnd"/>
      <w:r w:rsidRPr="00B0490D">
        <w:rPr>
          <w:color w:val="000000"/>
        </w:rPr>
        <w:t xml:space="preserve"> = </w:t>
      </w:r>
      <w:proofErr w:type="spellStart"/>
      <w:r w:rsidRPr="00B0490D">
        <w:rPr>
          <w:color w:val="000000"/>
        </w:rPr>
        <w:t>face_pose_predictor</w:t>
      </w:r>
      <w:proofErr w:type="spellEnd"/>
      <w:r w:rsidRPr="00B0490D">
        <w:rPr>
          <w:color w:val="000000"/>
        </w:rPr>
        <w:t xml:space="preserve">(image, </w:t>
      </w:r>
      <w:proofErr w:type="spellStart"/>
      <w:r w:rsidRPr="00B0490D">
        <w:rPr>
          <w:color w:val="000000"/>
        </w:rPr>
        <w:t>face_rect</w:t>
      </w:r>
      <w:proofErr w:type="spellEnd"/>
      <w:r w:rsidRPr="00B0490D">
        <w:rPr>
          <w:color w:val="000000"/>
        </w:rPr>
        <w:t>)</w:t>
      </w:r>
    </w:p>
    <w:p w14:paraId="6EAEDC6B" w14:textId="77777777" w:rsidR="00B0490D" w:rsidRPr="00B0490D" w:rsidRDefault="00B0490D" w:rsidP="00B0490D">
      <w:pPr>
        <w:pStyle w:val="HTMLPreformatted"/>
        <w:ind w:firstLine="0"/>
        <w:rPr>
          <w:color w:val="000000"/>
        </w:rPr>
      </w:pPr>
    </w:p>
    <w:p w14:paraId="454AF30D" w14:textId="77777777" w:rsidR="00B0490D" w:rsidRPr="00B0490D" w:rsidRDefault="00B0490D" w:rsidP="00B0490D">
      <w:pPr>
        <w:pStyle w:val="HTMLPreformatted"/>
        <w:ind w:firstLine="0"/>
        <w:rPr>
          <w:color w:val="000000"/>
          <w:lang w:val="pl-PL"/>
        </w:rPr>
      </w:pPr>
      <w:r w:rsidRPr="00B0490D">
        <w:rPr>
          <w:color w:val="000000"/>
        </w:rPr>
        <w:tab/>
      </w:r>
      <w:r w:rsidRPr="00B0490D">
        <w:rPr>
          <w:color w:val="000000"/>
          <w:lang w:val="pl-PL"/>
        </w:rPr>
        <w:t xml:space="preserve"># Użycie </w:t>
      </w:r>
      <w:proofErr w:type="spellStart"/>
      <w:r w:rsidRPr="00B0490D">
        <w:rPr>
          <w:color w:val="000000"/>
          <w:lang w:val="pl-PL"/>
        </w:rPr>
        <w:t>openface</w:t>
      </w:r>
      <w:proofErr w:type="spellEnd"/>
      <w:r w:rsidRPr="00B0490D">
        <w:rPr>
          <w:color w:val="000000"/>
          <w:lang w:val="pl-PL"/>
        </w:rPr>
        <w:t xml:space="preserve"> do obliczenia i wykonania wyrównania twarzy</w:t>
      </w:r>
    </w:p>
    <w:p w14:paraId="675B0F10" w14:textId="77777777" w:rsidR="00B0490D" w:rsidRPr="00B0490D" w:rsidRDefault="00B0490D" w:rsidP="00B0490D">
      <w:pPr>
        <w:pStyle w:val="HTMLPreformatted"/>
        <w:ind w:firstLine="0"/>
        <w:rPr>
          <w:color w:val="000000"/>
        </w:rPr>
      </w:pPr>
      <w:r w:rsidRPr="00B0490D">
        <w:rPr>
          <w:color w:val="000000"/>
          <w:lang w:val="pl-PL"/>
        </w:rPr>
        <w:tab/>
      </w:r>
      <w:proofErr w:type="spellStart"/>
      <w:r w:rsidRPr="00B0490D">
        <w:rPr>
          <w:color w:val="000000"/>
        </w:rPr>
        <w:t>alignedFace</w:t>
      </w:r>
      <w:proofErr w:type="spellEnd"/>
      <w:r w:rsidRPr="00B0490D">
        <w:rPr>
          <w:color w:val="000000"/>
        </w:rPr>
        <w:t xml:space="preserve"> = </w:t>
      </w:r>
      <w:proofErr w:type="spellStart"/>
      <w:r w:rsidRPr="00B0490D">
        <w:rPr>
          <w:color w:val="000000"/>
        </w:rPr>
        <w:t>face_aligner.align</w:t>
      </w:r>
      <w:proofErr w:type="spellEnd"/>
      <w:r w:rsidRPr="00B0490D">
        <w:rPr>
          <w:color w:val="000000"/>
        </w:rPr>
        <w:t xml:space="preserve">(534, image, </w:t>
      </w:r>
      <w:proofErr w:type="spellStart"/>
      <w:r w:rsidRPr="00B0490D">
        <w:rPr>
          <w:color w:val="000000"/>
        </w:rPr>
        <w:t>face_rect</w:t>
      </w:r>
      <w:proofErr w:type="spellEnd"/>
      <w:r w:rsidRPr="00B0490D">
        <w:rPr>
          <w:color w:val="000000"/>
        </w:rPr>
        <w:t xml:space="preserve">, </w:t>
      </w:r>
      <w:proofErr w:type="spellStart"/>
      <w:r w:rsidRPr="00B0490D">
        <w:rPr>
          <w:color w:val="000000"/>
        </w:rPr>
        <w:t>landmarkIndices</w:t>
      </w:r>
      <w:proofErr w:type="spellEnd"/>
      <w:r w:rsidRPr="00B0490D">
        <w:rPr>
          <w:color w:val="000000"/>
        </w:rPr>
        <w:t>=</w:t>
      </w:r>
      <w:proofErr w:type="spellStart"/>
      <w:r w:rsidRPr="00B0490D">
        <w:rPr>
          <w:color w:val="000000"/>
        </w:rPr>
        <w:t>openface.AlignDlib.OUTER_EYES_AND_NOSE</w:t>
      </w:r>
      <w:proofErr w:type="spellEnd"/>
      <w:r w:rsidRPr="00B0490D">
        <w:rPr>
          <w:color w:val="000000"/>
        </w:rPr>
        <w:t>)</w:t>
      </w:r>
    </w:p>
    <w:p w14:paraId="2B5DD4BF" w14:textId="77777777" w:rsidR="00B0490D" w:rsidRPr="00B0490D" w:rsidRDefault="00B0490D" w:rsidP="00B0490D">
      <w:pPr>
        <w:pStyle w:val="HTMLPreformatted"/>
        <w:ind w:firstLine="0"/>
        <w:rPr>
          <w:color w:val="000000"/>
        </w:rPr>
      </w:pPr>
    </w:p>
    <w:p w14:paraId="49B7677F" w14:textId="77777777" w:rsidR="00B0490D" w:rsidRPr="00B0490D" w:rsidRDefault="00B0490D" w:rsidP="00B0490D">
      <w:pPr>
        <w:pStyle w:val="HTMLPreformatted"/>
        <w:ind w:firstLine="0"/>
        <w:rPr>
          <w:color w:val="000000"/>
          <w:lang w:val="pl-PL"/>
        </w:rPr>
      </w:pPr>
      <w:r w:rsidRPr="00B0490D">
        <w:rPr>
          <w:color w:val="000000"/>
        </w:rPr>
        <w:tab/>
      </w:r>
      <w:r w:rsidRPr="00B0490D">
        <w:rPr>
          <w:color w:val="000000"/>
          <w:lang w:val="pl-PL"/>
        </w:rPr>
        <w:t># Zapisanie przetworzonego zdjęcia do pliku</w:t>
      </w:r>
    </w:p>
    <w:p w14:paraId="1C0A5140" w14:textId="77777777" w:rsidR="00BE123D" w:rsidRPr="0090433C" w:rsidRDefault="00B0490D" w:rsidP="00B0490D">
      <w:pPr>
        <w:pStyle w:val="HTMLPreformatted"/>
        <w:ind w:firstLine="0"/>
        <w:rPr>
          <w:color w:val="000000"/>
          <w:lang w:val="pl-PL"/>
        </w:rPr>
      </w:pPr>
      <w:r w:rsidRPr="00B0490D">
        <w:rPr>
          <w:color w:val="000000"/>
          <w:lang w:val="pl-PL"/>
        </w:rPr>
        <w:tab/>
        <w:t>cv2.imwrite("</w:t>
      </w:r>
      <w:proofErr w:type="spellStart"/>
      <w:r w:rsidRPr="00B0490D">
        <w:rPr>
          <w:color w:val="000000"/>
          <w:lang w:val="pl-PL"/>
        </w:rPr>
        <w:t>aligned_face</w:t>
      </w:r>
      <w:proofErr w:type="spellEnd"/>
      <w:r w:rsidRPr="00B0490D">
        <w:rPr>
          <w:color w:val="000000"/>
          <w:lang w:val="pl-PL"/>
        </w:rPr>
        <w:t>_{}.</w:t>
      </w:r>
      <w:proofErr w:type="spellStart"/>
      <w:r w:rsidRPr="00B0490D">
        <w:rPr>
          <w:color w:val="000000"/>
          <w:lang w:val="pl-PL"/>
        </w:rPr>
        <w:t>jpg".format</w:t>
      </w:r>
      <w:proofErr w:type="spellEnd"/>
      <w:r w:rsidRPr="00B0490D">
        <w:rPr>
          <w:color w:val="000000"/>
          <w:lang w:val="pl-PL"/>
        </w:rPr>
        <w:t xml:space="preserve">(i), </w:t>
      </w:r>
      <w:proofErr w:type="spellStart"/>
      <w:r w:rsidRPr="00B0490D">
        <w:rPr>
          <w:color w:val="000000"/>
          <w:lang w:val="pl-PL"/>
        </w:rPr>
        <w:t>alignedFace</w:t>
      </w:r>
      <w:proofErr w:type="spellEnd"/>
      <w:r w:rsidRPr="00B0490D">
        <w:rPr>
          <w:color w:val="000000"/>
          <w:lang w:val="pl-PL"/>
        </w:rPr>
        <w:t>)</w:t>
      </w:r>
      <w:r w:rsidR="00BE123D" w:rsidRPr="0090433C">
        <w:rPr>
          <w:color w:val="000000"/>
          <w:lang w:val="pl-PL"/>
        </w:rPr>
        <w:tab/>
        <w:t xml:space="preserve">        </w:t>
      </w:r>
    </w:p>
    <w:p w14:paraId="52DBBD1F" w14:textId="77777777" w:rsidR="00BE123D" w:rsidRPr="0090433C" w:rsidRDefault="00BE123D" w:rsidP="00BE123D">
      <w:pPr>
        <w:rPr>
          <w:lang w:val="pl-PL"/>
        </w:rPr>
      </w:pPr>
    </w:p>
    <w:p w14:paraId="52F322EE" w14:textId="77777777" w:rsidR="00BE123D" w:rsidRPr="00890378" w:rsidRDefault="00BE123D" w:rsidP="00BE123D">
      <w:pPr>
        <w:rPr>
          <w:i/>
          <w:lang w:val="pl-PL"/>
        </w:rPr>
      </w:pPr>
      <w:r w:rsidRPr="00890378">
        <w:rPr>
          <w:i/>
          <w:lang w:val="pl-PL"/>
        </w:rPr>
        <w:t xml:space="preserve">Etap 3: </w:t>
      </w:r>
      <w:r w:rsidR="0090433C">
        <w:rPr>
          <w:i/>
          <w:lang w:val="pl-PL"/>
        </w:rPr>
        <w:t>Kodowanie</w:t>
      </w:r>
      <w:r w:rsidRPr="00890378">
        <w:rPr>
          <w:i/>
          <w:lang w:val="pl-PL"/>
        </w:rPr>
        <w:t xml:space="preserve"> twarzy</w:t>
      </w:r>
    </w:p>
    <w:p w14:paraId="548FE80A" w14:textId="77777777" w:rsidR="0090433C" w:rsidRPr="00420570" w:rsidRDefault="0090433C" w:rsidP="00BE123D">
      <w:pPr>
        <w:rPr>
          <w:lang w:val="pl-PL"/>
        </w:rPr>
      </w:pPr>
      <w:r>
        <w:rPr>
          <w:lang w:val="pl-PL"/>
        </w:rPr>
        <w:t xml:space="preserve">W kolejnym etapie przechodzimy do sedna zadania, mianowicie rozróżniania twarzy. To bardzo interesujący etap. Najprostszym sposobem wydaje się być porównanie </w:t>
      </w:r>
      <w:r w:rsidR="003E7670">
        <w:rPr>
          <w:lang w:val="pl-PL"/>
        </w:rPr>
        <w:t xml:space="preserve">nieznanej twarzy, znalezionej w drugim etapie ze wszystkim zdjęciami </w:t>
      </w:r>
      <w:r w:rsidR="003E7670">
        <w:rPr>
          <w:lang w:val="pl-PL"/>
        </w:rPr>
        <w:lastRenderedPageBreak/>
        <w:t xml:space="preserve">ludzi już oznaczonych. Gdy znajdziemy zaznaczoną twarz przypominającą tą nieznaną możemy przyjąć, iż jest to ta sama osoba, czyż nie? Niestety takie podejście jest dość problematyczne. Zwróćmy uwagę na przykład na Facebooka, który ma miliardy użytkowników i tryliony załadowanych zdjęć, nie ma czasu na porównywanie każdego nowo wgranego zdjęcia. To zajęłoby zbyt dużo czasu, a strona musi przetwarzać dane w ciągu milisekund, a nie </w:t>
      </w:r>
      <w:r w:rsidR="00E13395">
        <w:rPr>
          <w:lang w:val="pl-PL"/>
        </w:rPr>
        <w:t>godzin.</w:t>
      </w:r>
      <w:r w:rsidR="005D1391">
        <w:rPr>
          <w:lang w:val="pl-PL"/>
        </w:rPr>
        <w:t xml:space="preserve"> Dlatego też</w:t>
      </w:r>
      <w:r w:rsidR="00B0490D">
        <w:rPr>
          <w:lang w:val="pl-PL"/>
        </w:rPr>
        <w:t>,</w:t>
      </w:r>
      <w:r w:rsidR="005D1391">
        <w:rPr>
          <w:lang w:val="pl-PL"/>
        </w:rPr>
        <w:t xml:space="preserve"> aby tego dokonać musimy posiadać określone pomiary z każdej twarzy, dzięki czemu będziemy w stanie zmierzyć nieznaną twarz i odnaleźć tą najbardziej do niej podobną. </w:t>
      </w:r>
    </w:p>
    <w:p w14:paraId="2FC5B0D5" w14:textId="77777777" w:rsidR="00BE123D" w:rsidRPr="00890378" w:rsidRDefault="00BE123D" w:rsidP="005D1391">
      <w:pPr>
        <w:pStyle w:val="Heading1"/>
        <w:rPr>
          <w:lang w:val="pl-PL"/>
        </w:rPr>
      </w:pPr>
      <w:bookmarkStart w:id="5" w:name="_Toc521353993"/>
      <w:r w:rsidRPr="00890378">
        <w:rPr>
          <w:lang w:val="pl-PL"/>
        </w:rPr>
        <w:t>Najbardziej wiarygodne sposoby otrzymania wymiarów twarzy.</w:t>
      </w:r>
      <w:bookmarkEnd w:id="5"/>
      <w:r w:rsidRPr="00890378">
        <w:rPr>
          <w:lang w:val="pl-PL"/>
        </w:rPr>
        <w:t xml:space="preserve"> </w:t>
      </w:r>
    </w:p>
    <w:p w14:paraId="4E1DB61E" w14:textId="77777777" w:rsidR="000860D7" w:rsidRDefault="002A03F8" w:rsidP="00B0490D">
      <w:pPr>
        <w:rPr>
          <w:lang w:val="pl-PL"/>
        </w:rPr>
      </w:pPr>
      <w:r>
        <w:rPr>
          <w:lang w:val="pl-PL"/>
        </w:rPr>
        <w:t xml:space="preserve">Zacznijmy od tego, które wymiary są niezbędne z każdej twarzy, abyśmy mogli stworzyć własną bazę danych? </w:t>
      </w:r>
      <w:r w:rsidR="00B0490D">
        <w:rPr>
          <w:lang w:val="pl-PL"/>
        </w:rPr>
        <w:t>kolor oczu? Wielkość nosa? Uszu? Czy jeszcze coś innego? Jak się okazuje, kolor oczu czy inne tego typu miary, oczywiste dla człowieka, dla komputera nie mają najmniejszego znaczenia, gdyż poszukuje on na zdjęciu poszczególnych pikseli. Z odkrycia badaczy wynika</w:t>
      </w:r>
      <w:r w:rsidR="006F27A1">
        <w:rPr>
          <w:lang w:val="pl-PL"/>
        </w:rPr>
        <w:t xml:space="preserve">, iż </w:t>
      </w:r>
      <w:r w:rsidR="0099251B">
        <w:rPr>
          <w:lang w:val="pl-PL"/>
        </w:rPr>
        <w:t>zebranie odpowiednich pomiarów powinno być zostawione komputerowi. Głębokie uczenie jest w stanie pokonać ludzkie zdolności w tej materii, decydując które wymiary są istotne.</w:t>
      </w:r>
    </w:p>
    <w:p w14:paraId="64E07576" w14:textId="77777777" w:rsidR="0099251B" w:rsidRDefault="0099251B" w:rsidP="00B0490D">
      <w:pPr>
        <w:rPr>
          <w:lang w:val="pl-PL"/>
        </w:rPr>
      </w:pPr>
      <w:r>
        <w:rPr>
          <w:lang w:val="pl-PL"/>
        </w:rPr>
        <w:t xml:space="preserve">Rozwiązaniem jest trenowanie głębokiej </w:t>
      </w:r>
      <w:proofErr w:type="spellStart"/>
      <w:r>
        <w:rPr>
          <w:lang w:val="pl-PL"/>
        </w:rPr>
        <w:t>konwolucyjnej</w:t>
      </w:r>
      <w:proofErr w:type="spellEnd"/>
      <w:r>
        <w:rPr>
          <w:lang w:val="pl-PL"/>
        </w:rPr>
        <w:t xml:space="preserve"> sieci neuronowej. W tym przypadku jednak zamiast rozpoznawania obiektów na zdjęciu, algorytm jest uczony generowania 128 wymiarów dla każdej twarzy.</w:t>
      </w:r>
    </w:p>
    <w:p w14:paraId="12072489" w14:textId="77777777" w:rsidR="00BE123D" w:rsidRPr="00420570" w:rsidRDefault="00BE123D" w:rsidP="00BE123D">
      <w:pPr>
        <w:rPr>
          <w:lang w:val="pl-PL"/>
        </w:rPr>
      </w:pPr>
    </w:p>
    <w:p w14:paraId="37114821" w14:textId="77777777" w:rsidR="00BE123D" w:rsidRPr="00890378" w:rsidRDefault="00BE123D" w:rsidP="00BE123D">
      <w:pPr>
        <w:rPr>
          <w:i/>
          <w:lang w:val="pl-PL"/>
        </w:rPr>
      </w:pPr>
      <w:r w:rsidRPr="00890378">
        <w:rPr>
          <w:i/>
          <w:lang w:val="pl-PL"/>
        </w:rPr>
        <w:t xml:space="preserve">Krok trenujący: Równoczesna analiza “trojaczków” </w:t>
      </w:r>
    </w:p>
    <w:p w14:paraId="2D08E1D9" w14:textId="77777777" w:rsidR="00BE123D" w:rsidRPr="00420570" w:rsidRDefault="00BE123D" w:rsidP="00BE123D">
      <w:pPr>
        <w:rPr>
          <w:lang w:val="pl-PL"/>
        </w:rPr>
      </w:pPr>
    </w:p>
    <w:p w14:paraId="48CCFCBA" w14:textId="77777777" w:rsidR="00AD7AE2" w:rsidRDefault="00AD7AE2" w:rsidP="00BE123D">
      <w:pPr>
        <w:rPr>
          <w:lang w:val="pl-PL"/>
        </w:rPr>
      </w:pPr>
      <w:r>
        <w:rPr>
          <w:lang w:val="pl-PL"/>
        </w:rPr>
        <w:t>Proces ten działa na zasadzie równoczesnej obserwacji trzech twarzy:</w:t>
      </w:r>
    </w:p>
    <w:p w14:paraId="7B083C91" w14:textId="77777777" w:rsidR="00AD7AE2" w:rsidRDefault="00AD7AE2" w:rsidP="00AD7AE2">
      <w:pPr>
        <w:pStyle w:val="ListParagraph"/>
        <w:numPr>
          <w:ilvl w:val="0"/>
          <w:numId w:val="6"/>
        </w:numPr>
        <w:rPr>
          <w:lang w:val="pl-PL"/>
        </w:rPr>
      </w:pPr>
      <w:r>
        <w:rPr>
          <w:lang w:val="pl-PL"/>
        </w:rPr>
        <w:t>Załadowanie zdjęcia przykładowego znanej osoby</w:t>
      </w:r>
    </w:p>
    <w:p w14:paraId="06086E15" w14:textId="77777777" w:rsidR="00AD7AE2" w:rsidRDefault="00AD7AE2" w:rsidP="00AD7AE2">
      <w:pPr>
        <w:pStyle w:val="ListParagraph"/>
        <w:numPr>
          <w:ilvl w:val="0"/>
          <w:numId w:val="6"/>
        </w:numPr>
        <w:rPr>
          <w:lang w:val="pl-PL"/>
        </w:rPr>
      </w:pPr>
      <w:r>
        <w:rPr>
          <w:lang w:val="pl-PL"/>
        </w:rPr>
        <w:t>Załadowanie innego zdjęcia znanej osoby</w:t>
      </w:r>
    </w:p>
    <w:p w14:paraId="0C73C238" w14:textId="77777777" w:rsidR="00AD7AE2" w:rsidRPr="00AD7AE2" w:rsidRDefault="00AD7AE2" w:rsidP="00AD7AE2">
      <w:pPr>
        <w:pStyle w:val="ListParagraph"/>
        <w:numPr>
          <w:ilvl w:val="0"/>
          <w:numId w:val="6"/>
        </w:numPr>
        <w:rPr>
          <w:lang w:val="pl-PL"/>
        </w:rPr>
      </w:pPr>
      <w:r>
        <w:rPr>
          <w:lang w:val="pl-PL"/>
        </w:rPr>
        <w:t>Załadowanie zdjęcia zupełnie innej osoby</w:t>
      </w:r>
    </w:p>
    <w:p w14:paraId="4FEEA6B9" w14:textId="77777777" w:rsidR="00AD7AE2" w:rsidRDefault="00AD7AE2" w:rsidP="00BE123D">
      <w:pPr>
        <w:rPr>
          <w:lang w:val="pl-PL"/>
        </w:rPr>
      </w:pPr>
    </w:p>
    <w:p w14:paraId="117EF2E2" w14:textId="77777777" w:rsidR="00AD7AE2" w:rsidRDefault="00836997" w:rsidP="00BE123D">
      <w:pPr>
        <w:rPr>
          <w:lang w:val="pl-PL"/>
        </w:rPr>
      </w:pPr>
      <w:r>
        <w:rPr>
          <w:lang w:val="pl-PL"/>
        </w:rPr>
        <w:lastRenderedPageBreak/>
        <w:t xml:space="preserve">Algorytm sprawdza i generuje odpowiednie wymiary dla każdego zdjęcia, a następnie dopasowuje sieć neuronową tak, aby upewnić się, że </w:t>
      </w:r>
      <w:r w:rsidR="00504680">
        <w:rPr>
          <w:lang w:val="pl-PL"/>
        </w:rPr>
        <w:t>wymiary, które są generowane</w:t>
      </w:r>
      <w:r w:rsidR="00BC3F66">
        <w:rPr>
          <w:lang w:val="pl-PL"/>
        </w:rPr>
        <w:t xml:space="preserve"> dla zdjęcia pierwszego oraz drugiego będą do siebie zbliżone, a dla drugiego i trzeciego będą bardziej od siebie oddalone.</w:t>
      </w:r>
    </w:p>
    <w:p w14:paraId="4E387C40" w14:textId="77777777" w:rsidR="00BE123D" w:rsidRPr="00420570" w:rsidRDefault="00342879" w:rsidP="00BE123D">
      <w:pPr>
        <w:ind w:firstLine="0"/>
        <w:rPr>
          <w:lang w:val="pl-PL"/>
        </w:rPr>
      </w:pPr>
      <w:r w:rsidRPr="00342879">
        <w:rPr>
          <w:noProof/>
          <w:lang w:val="pl-PL" w:eastAsia="pl-PL"/>
        </w:rPr>
        <w:drawing>
          <wp:inline distT="0" distB="0" distL="0" distR="0" wp14:anchorId="6A95463F" wp14:editId="7BB4D366">
            <wp:extent cx="5760720" cy="4716780"/>
            <wp:effectExtent l="0" t="0" r="508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16780"/>
                    </a:xfrm>
                    <a:prstGeom prst="rect">
                      <a:avLst/>
                    </a:prstGeom>
                  </pic:spPr>
                </pic:pic>
              </a:graphicData>
            </a:graphic>
          </wp:inline>
        </w:drawing>
      </w:r>
    </w:p>
    <w:p w14:paraId="68038D45" w14:textId="77777777" w:rsidR="00BE123D" w:rsidRDefault="00D36703" w:rsidP="00BE123D">
      <w:pPr>
        <w:rPr>
          <w:lang w:val="pl-PL"/>
        </w:rPr>
      </w:pPr>
      <w:r>
        <w:rPr>
          <w:lang w:val="pl-PL"/>
        </w:rPr>
        <w:t>Jeśli krok będzie powtarzany dla milionów zdjęć wielu tysięcy różnych osób miliony razy</w:t>
      </w:r>
      <w:r w:rsidR="004619CE">
        <w:rPr>
          <w:lang w:val="pl-PL"/>
        </w:rPr>
        <w:t xml:space="preserve"> to nasza sieć neuronowa będzie uczyła się generowania tych 128 wymiarów dla twarzy w sposób prawidłowy. Kilka różnych zdjęć, przedstawiających tą samą osobę dadzą w przybliżeniu podobne wymiary. Te 128 wymiarów nazywa się mianem osadzania (</w:t>
      </w:r>
      <w:proofErr w:type="spellStart"/>
      <w:r w:rsidR="004619CE">
        <w:rPr>
          <w:lang w:val="pl-PL"/>
        </w:rPr>
        <w:t>embedding</w:t>
      </w:r>
      <w:proofErr w:type="spellEnd"/>
      <w:r w:rsidR="004619CE">
        <w:rPr>
          <w:lang w:val="pl-PL"/>
        </w:rPr>
        <w:t xml:space="preserve">). </w:t>
      </w:r>
      <w:r w:rsidR="009A1538">
        <w:rPr>
          <w:lang w:val="pl-PL"/>
        </w:rPr>
        <w:t>Takie podejście związane z wykrywaniem rysów twarzy, przedstawione w niniejszym artykule zostało stworzone w 2015 roku przez firmę Google.</w:t>
      </w:r>
    </w:p>
    <w:p w14:paraId="6B4F9117" w14:textId="77777777" w:rsidR="009A1538" w:rsidRDefault="009A1538" w:rsidP="00BE123D">
      <w:pPr>
        <w:rPr>
          <w:lang w:val="pl-PL"/>
        </w:rPr>
      </w:pPr>
      <w:r>
        <w:rPr>
          <w:lang w:val="pl-PL"/>
        </w:rPr>
        <w:t xml:space="preserve">Taki proces, w którym trenowana jest </w:t>
      </w:r>
      <w:proofErr w:type="spellStart"/>
      <w:r>
        <w:rPr>
          <w:lang w:val="pl-PL"/>
        </w:rPr>
        <w:t>konwolucyjna</w:t>
      </w:r>
      <w:proofErr w:type="spellEnd"/>
      <w:r>
        <w:rPr>
          <w:lang w:val="pl-PL"/>
        </w:rPr>
        <w:t xml:space="preserve"> sieć neuronowa w celu uzyskania danych wyjściowych przedstawionych w postaci zaznaczeń twarzy (</w:t>
      </w:r>
      <w:proofErr w:type="spellStart"/>
      <w:r>
        <w:rPr>
          <w:lang w:val="pl-PL"/>
        </w:rPr>
        <w:t>embeddings</w:t>
      </w:r>
      <w:proofErr w:type="spellEnd"/>
      <w:r>
        <w:rPr>
          <w:lang w:val="pl-PL"/>
        </w:rPr>
        <w:t xml:space="preserve">) potrzebuje oprócz dużej ilości danych także dużej mocy, </w:t>
      </w:r>
      <w:r w:rsidR="00530019">
        <w:rPr>
          <w:lang w:val="pl-PL"/>
        </w:rPr>
        <w:t>niezbędnej,</w:t>
      </w:r>
      <w:r>
        <w:rPr>
          <w:lang w:val="pl-PL"/>
        </w:rPr>
        <w:t xml:space="preserve"> aby te dane przetworzyć te dane (np. karta </w:t>
      </w:r>
      <w:proofErr w:type="spellStart"/>
      <w:r>
        <w:rPr>
          <w:lang w:val="pl-PL"/>
        </w:rPr>
        <w:t>nVidia</w:t>
      </w:r>
      <w:proofErr w:type="spellEnd"/>
      <w:r>
        <w:rPr>
          <w:lang w:val="pl-PL"/>
        </w:rPr>
        <w:t xml:space="preserve"> Tesla, aby otrzymać precyzyjne </w:t>
      </w:r>
      <w:r>
        <w:rPr>
          <w:lang w:val="pl-PL"/>
        </w:rPr>
        <w:lastRenderedPageBreak/>
        <w:t xml:space="preserve">dane </w:t>
      </w:r>
      <w:proofErr w:type="spellStart"/>
      <w:r>
        <w:rPr>
          <w:lang w:val="pl-PL"/>
        </w:rPr>
        <w:t>porzebuje</w:t>
      </w:r>
      <w:proofErr w:type="spellEnd"/>
      <w:r>
        <w:rPr>
          <w:lang w:val="pl-PL"/>
        </w:rPr>
        <w:t xml:space="preserve"> dwudziestu czterech godzin </w:t>
      </w:r>
      <w:r w:rsidR="00530019">
        <w:rPr>
          <w:lang w:val="pl-PL"/>
        </w:rPr>
        <w:t>treningu)</w:t>
      </w:r>
      <w:r>
        <w:rPr>
          <w:lang w:val="pl-PL"/>
        </w:rPr>
        <w:t xml:space="preserve">. </w:t>
      </w:r>
      <w:r w:rsidR="00530019">
        <w:rPr>
          <w:lang w:val="pl-PL"/>
        </w:rPr>
        <w:t xml:space="preserve">Wynikiem takiego uczenia jest możliwość detekcji cech niemal każdej twarzy, nawet takiej, którą zobaczy pierwszy raz. </w:t>
      </w:r>
      <w:r w:rsidR="002F5F92">
        <w:rPr>
          <w:lang w:val="pl-PL"/>
        </w:rPr>
        <w:t xml:space="preserve">Możemy się nazwać szczęściarzami, gdyż ludzie z </w:t>
      </w:r>
      <w:proofErr w:type="spellStart"/>
      <w:r w:rsidR="002F5F92">
        <w:rPr>
          <w:lang w:val="pl-PL"/>
        </w:rPr>
        <w:t>OpenFace</w:t>
      </w:r>
      <w:proofErr w:type="spellEnd"/>
      <w:r w:rsidR="002F5F92">
        <w:rPr>
          <w:lang w:val="pl-PL"/>
        </w:rPr>
        <w:t xml:space="preserve"> dokonali tego dla nas, gdyż opublikowali kilka już wyuczonych sieci, których każdy może użyć.</w:t>
      </w:r>
    </w:p>
    <w:p w14:paraId="667E1750" w14:textId="77777777" w:rsidR="002F5F92" w:rsidRPr="00420570" w:rsidRDefault="002F5F92" w:rsidP="00BE123D">
      <w:pPr>
        <w:rPr>
          <w:lang w:val="pl-PL"/>
        </w:rPr>
      </w:pPr>
      <w:r>
        <w:rPr>
          <w:lang w:val="pl-PL"/>
        </w:rPr>
        <w:t>Zostało nam do wykonania tak naprawdę tylko jedno zadanie, mianowicie załadowanie zdjęć twarzy do tych już wyuczonych sieci, po to, aby uzyskać pomiary dla każdego z nich. Poniżej wymiary, które zostały otrzymane dla zdjęcia testowego.</w:t>
      </w:r>
    </w:p>
    <w:p w14:paraId="0E5150ED" w14:textId="77777777" w:rsidR="00BE123D" w:rsidRPr="00420570" w:rsidRDefault="002F5F92" w:rsidP="00BE123D">
      <w:pPr>
        <w:ind w:firstLine="0"/>
        <w:rPr>
          <w:lang w:val="pl-PL"/>
        </w:rPr>
      </w:pPr>
      <w:r w:rsidRPr="002F5F92">
        <w:rPr>
          <w:noProof/>
          <w:lang w:val="pl-PL" w:eastAsia="pl-PL"/>
        </w:rPr>
        <w:drawing>
          <wp:inline distT="0" distB="0" distL="0" distR="0" wp14:anchorId="631EDB33" wp14:editId="31CC2A24">
            <wp:extent cx="5760720" cy="2921635"/>
            <wp:effectExtent l="0" t="0" r="508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21635"/>
                    </a:xfrm>
                    <a:prstGeom prst="rect">
                      <a:avLst/>
                    </a:prstGeom>
                  </pic:spPr>
                </pic:pic>
              </a:graphicData>
            </a:graphic>
          </wp:inline>
        </w:drawing>
      </w:r>
    </w:p>
    <w:p w14:paraId="609A470C" w14:textId="77777777" w:rsidR="00BE123D" w:rsidRPr="00420570" w:rsidRDefault="002F5F92" w:rsidP="00BE123D">
      <w:pPr>
        <w:rPr>
          <w:lang w:val="pl-PL"/>
        </w:rPr>
      </w:pPr>
      <w:r>
        <w:rPr>
          <w:lang w:val="pl-PL"/>
        </w:rPr>
        <w:t>Nie interesuje nas to, które części twarzy ze zdjęcia zostaną wybrane przez komputer, gdyż on sam wybiera te 128 pomiarów</w:t>
      </w:r>
      <w:r w:rsidR="000B00A5">
        <w:rPr>
          <w:lang w:val="pl-PL"/>
        </w:rPr>
        <w:t xml:space="preserve">, a sposób selekcji nas nie obchodzi. Zależy nam na tym, aby pomiary, które zostały wygenerowane przez sieć były niemal identyczne. Za pomocą poniższego kodu możesz samodzielnie dokonać powyższego, pozwala nam na to </w:t>
      </w:r>
      <w:proofErr w:type="spellStart"/>
      <w:r w:rsidR="000B00A5">
        <w:rPr>
          <w:lang w:val="pl-PL"/>
        </w:rPr>
        <w:t>OpenFace</w:t>
      </w:r>
      <w:proofErr w:type="spellEnd"/>
      <w:r w:rsidR="000B00A5">
        <w:rPr>
          <w:lang w:val="pl-PL"/>
        </w:rPr>
        <w:t>, który dostarcza skrypt, który generuje oznaczenia dla zdjęć w folderze, a następnie zapisuje je jako plik w formacie .CSV.</w:t>
      </w:r>
    </w:p>
    <w:p w14:paraId="19A484FB" w14:textId="77777777" w:rsidR="00BE123D" w:rsidRPr="00842C95"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42C95">
        <w:rPr>
          <w:rFonts w:ascii="Courier New" w:eastAsia="Times New Roman" w:hAnsi="Courier New" w:cs="Courier New"/>
          <w:color w:val="000000"/>
          <w:sz w:val="20"/>
          <w:szCs w:val="20"/>
          <w:lang w:val="en-US"/>
        </w:rPr>
        <w:t xml:space="preserve">local </w:t>
      </w:r>
      <w:proofErr w:type="spellStart"/>
      <w:r w:rsidRPr="00842C95">
        <w:rPr>
          <w:rFonts w:ascii="Courier New" w:eastAsia="Times New Roman" w:hAnsi="Courier New" w:cs="Courier New"/>
          <w:color w:val="000000"/>
          <w:sz w:val="20"/>
          <w:szCs w:val="20"/>
          <w:lang w:val="en-US"/>
        </w:rPr>
        <w:t>ffi</w:t>
      </w:r>
      <w:proofErr w:type="spellEnd"/>
      <w:r w:rsidRPr="00842C95">
        <w:rPr>
          <w:rFonts w:ascii="Courier New" w:eastAsia="Times New Roman" w:hAnsi="Courier New" w:cs="Courier New"/>
          <w:color w:val="000000"/>
          <w:sz w:val="20"/>
          <w:szCs w:val="20"/>
          <w:lang w:val="en-US"/>
        </w:rPr>
        <w:t xml:space="preserve"> = require '</w:t>
      </w:r>
      <w:proofErr w:type="spellStart"/>
      <w:r w:rsidRPr="00842C95">
        <w:rPr>
          <w:rFonts w:ascii="Courier New" w:eastAsia="Times New Roman" w:hAnsi="Courier New" w:cs="Courier New"/>
          <w:color w:val="000000"/>
          <w:sz w:val="20"/>
          <w:szCs w:val="20"/>
          <w:lang w:val="en-US"/>
        </w:rPr>
        <w:t>ffi</w:t>
      </w:r>
      <w:proofErr w:type="spellEnd"/>
      <w:r w:rsidRPr="00842C95">
        <w:rPr>
          <w:rFonts w:ascii="Courier New" w:eastAsia="Times New Roman" w:hAnsi="Courier New" w:cs="Courier New"/>
          <w:color w:val="000000"/>
          <w:sz w:val="20"/>
          <w:szCs w:val="20"/>
          <w:lang w:val="en-US"/>
        </w:rPr>
        <w:t>'</w:t>
      </w:r>
    </w:p>
    <w:p w14:paraId="578E610E" w14:textId="77777777" w:rsidR="00BE123D" w:rsidRPr="00842C95"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0C2E480E" w14:textId="77777777" w:rsidR="00BE123D" w:rsidRPr="00842C95"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842C95">
        <w:rPr>
          <w:rFonts w:ascii="Courier New" w:eastAsia="Times New Roman" w:hAnsi="Courier New" w:cs="Courier New"/>
          <w:color w:val="000000"/>
          <w:sz w:val="20"/>
          <w:szCs w:val="20"/>
          <w:lang w:val="en-US"/>
        </w:rPr>
        <w:t xml:space="preserve">local </w:t>
      </w:r>
      <w:proofErr w:type="spellStart"/>
      <w:r w:rsidRPr="00842C95">
        <w:rPr>
          <w:rFonts w:ascii="Courier New" w:eastAsia="Times New Roman" w:hAnsi="Courier New" w:cs="Courier New"/>
          <w:color w:val="000000"/>
          <w:sz w:val="20"/>
          <w:szCs w:val="20"/>
          <w:lang w:val="en-US"/>
        </w:rPr>
        <w:t>batchNumber</w:t>
      </w:r>
      <w:proofErr w:type="spellEnd"/>
      <w:r w:rsidRPr="00842C95">
        <w:rPr>
          <w:rFonts w:ascii="Courier New" w:eastAsia="Times New Roman" w:hAnsi="Courier New" w:cs="Courier New"/>
          <w:color w:val="000000"/>
          <w:sz w:val="20"/>
          <w:szCs w:val="20"/>
          <w:lang w:val="en-US"/>
        </w:rPr>
        <w:t xml:space="preserve">, </w:t>
      </w:r>
      <w:proofErr w:type="spellStart"/>
      <w:r w:rsidRPr="00842C95">
        <w:rPr>
          <w:rFonts w:ascii="Courier New" w:eastAsia="Times New Roman" w:hAnsi="Courier New" w:cs="Courier New"/>
          <w:color w:val="000000"/>
          <w:sz w:val="20"/>
          <w:szCs w:val="20"/>
          <w:lang w:val="en-US"/>
        </w:rPr>
        <w:t>nImgs</w:t>
      </w:r>
      <w:proofErr w:type="spellEnd"/>
      <w:r w:rsidRPr="00842C95">
        <w:rPr>
          <w:rFonts w:ascii="Courier New" w:eastAsia="Times New Roman" w:hAnsi="Courier New" w:cs="Courier New"/>
          <w:color w:val="000000"/>
          <w:sz w:val="20"/>
          <w:szCs w:val="20"/>
          <w:lang w:val="en-US"/>
        </w:rPr>
        <w:t xml:space="preserve"> = 0</w:t>
      </w:r>
    </w:p>
    <w:p w14:paraId="668EFF20" w14:textId="77777777" w:rsidR="00BE123D" w:rsidRPr="00842C95"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16DE57C1"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roofErr w:type="spellStart"/>
      <w:r w:rsidRPr="006C5DA7">
        <w:rPr>
          <w:rFonts w:ascii="Courier New" w:eastAsia="Times New Roman" w:hAnsi="Courier New" w:cs="Courier New"/>
          <w:color w:val="000000"/>
          <w:sz w:val="20"/>
          <w:szCs w:val="20"/>
          <w:lang w:val="en-US"/>
        </w:rPr>
        <w:t>torch.setdefaulttensortype</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torch.FloatTensor</w:t>
      </w:r>
      <w:proofErr w:type="spellEnd"/>
      <w:r w:rsidRPr="006C5DA7">
        <w:rPr>
          <w:rFonts w:ascii="Courier New" w:eastAsia="Times New Roman" w:hAnsi="Courier New" w:cs="Courier New"/>
          <w:color w:val="000000"/>
          <w:sz w:val="20"/>
          <w:szCs w:val="20"/>
          <w:lang w:val="en-US"/>
        </w:rPr>
        <w:t>')</w:t>
      </w:r>
    </w:p>
    <w:p w14:paraId="6AD93484"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29C0AF01"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function </w:t>
      </w:r>
      <w:proofErr w:type="spellStart"/>
      <w:r w:rsidRPr="006C5DA7">
        <w:rPr>
          <w:rFonts w:ascii="Courier New" w:eastAsia="Times New Roman" w:hAnsi="Courier New" w:cs="Courier New"/>
          <w:color w:val="000000"/>
          <w:sz w:val="20"/>
          <w:szCs w:val="20"/>
          <w:lang w:val="en-US"/>
        </w:rPr>
        <w:t>batchRepresent</w:t>
      </w:r>
      <w:proofErr w:type="spellEnd"/>
      <w:r w:rsidRPr="006C5DA7">
        <w:rPr>
          <w:rFonts w:ascii="Courier New" w:eastAsia="Times New Roman" w:hAnsi="Courier New" w:cs="Courier New"/>
          <w:color w:val="000000"/>
          <w:sz w:val="20"/>
          <w:szCs w:val="20"/>
          <w:lang w:val="en-US"/>
        </w:rPr>
        <w:t>()</w:t>
      </w:r>
    </w:p>
    <w:p w14:paraId="6006875D"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local </w:t>
      </w:r>
      <w:proofErr w:type="spellStart"/>
      <w:r w:rsidRPr="006C5DA7">
        <w:rPr>
          <w:rFonts w:ascii="Courier New" w:eastAsia="Times New Roman" w:hAnsi="Courier New" w:cs="Courier New"/>
          <w:color w:val="000000"/>
          <w:sz w:val="20"/>
          <w:szCs w:val="20"/>
          <w:lang w:val="en-US"/>
        </w:rPr>
        <w:t>loadSize</w:t>
      </w:r>
      <w:proofErr w:type="spellEnd"/>
      <w:r w:rsidRPr="006C5DA7">
        <w:rPr>
          <w:rFonts w:ascii="Courier New" w:eastAsia="Times New Roman" w:hAnsi="Courier New" w:cs="Courier New"/>
          <w:color w:val="000000"/>
          <w:sz w:val="20"/>
          <w:szCs w:val="20"/>
          <w:lang w:val="en-US"/>
        </w:rPr>
        <w:t xml:space="preserve">   = {3, </w:t>
      </w:r>
      <w:proofErr w:type="spellStart"/>
      <w:r w:rsidRPr="006C5DA7">
        <w:rPr>
          <w:rFonts w:ascii="Courier New" w:eastAsia="Times New Roman" w:hAnsi="Courier New" w:cs="Courier New"/>
          <w:color w:val="000000"/>
          <w:sz w:val="20"/>
          <w:szCs w:val="20"/>
          <w:lang w:val="en-US"/>
        </w:rPr>
        <w:t>opt.imgDim</w:t>
      </w:r>
      <w:proofErr w:type="spellEnd"/>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opt.imgDim</w:t>
      </w:r>
      <w:proofErr w:type="spellEnd"/>
      <w:r w:rsidRPr="006C5DA7">
        <w:rPr>
          <w:rFonts w:ascii="Courier New" w:eastAsia="Times New Roman" w:hAnsi="Courier New" w:cs="Courier New"/>
          <w:color w:val="000000"/>
          <w:sz w:val="20"/>
          <w:szCs w:val="20"/>
          <w:lang w:val="en-US"/>
        </w:rPr>
        <w:t>}</w:t>
      </w:r>
    </w:p>
    <w:p w14:paraId="7583D7FE"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print(</w:t>
      </w:r>
      <w:proofErr w:type="spellStart"/>
      <w:r w:rsidRPr="00D6652C">
        <w:rPr>
          <w:rFonts w:ascii="Courier New" w:eastAsia="Times New Roman" w:hAnsi="Courier New" w:cs="Courier New"/>
          <w:color w:val="000000"/>
          <w:sz w:val="20"/>
          <w:szCs w:val="20"/>
          <w:lang w:val="en-US"/>
        </w:rPr>
        <w:t>opt.data</w:t>
      </w:r>
      <w:proofErr w:type="spellEnd"/>
      <w:r w:rsidRPr="00D6652C">
        <w:rPr>
          <w:rFonts w:ascii="Courier New" w:eastAsia="Times New Roman" w:hAnsi="Courier New" w:cs="Courier New"/>
          <w:color w:val="000000"/>
          <w:sz w:val="20"/>
          <w:szCs w:val="20"/>
          <w:lang w:val="en-US"/>
        </w:rPr>
        <w:t>)</w:t>
      </w:r>
    </w:p>
    <w:p w14:paraId="5E0229FA"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local </w:t>
      </w:r>
      <w:proofErr w:type="spellStart"/>
      <w:r w:rsidRPr="006C5DA7">
        <w:rPr>
          <w:rFonts w:ascii="Courier New" w:eastAsia="Times New Roman" w:hAnsi="Courier New" w:cs="Courier New"/>
          <w:color w:val="000000"/>
          <w:sz w:val="20"/>
          <w:szCs w:val="20"/>
          <w:lang w:val="en-US"/>
        </w:rPr>
        <w:t>cacheFile</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paths.concat</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opt.data</w:t>
      </w:r>
      <w:proofErr w:type="spellEnd"/>
      <w:r w:rsidRPr="006C5DA7">
        <w:rPr>
          <w:rFonts w:ascii="Courier New" w:eastAsia="Times New Roman" w:hAnsi="Courier New" w:cs="Courier New"/>
          <w:color w:val="000000"/>
          <w:sz w:val="20"/>
          <w:szCs w:val="20"/>
          <w:lang w:val="en-US"/>
        </w:rPr>
        <w:t>, 'cache.t7')</w:t>
      </w:r>
    </w:p>
    <w:p w14:paraId="14113BA8"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print('cache </w:t>
      </w:r>
      <w:proofErr w:type="spellStart"/>
      <w:r w:rsidRPr="006C5DA7">
        <w:rPr>
          <w:rFonts w:ascii="Courier New" w:eastAsia="Times New Roman" w:hAnsi="Courier New" w:cs="Courier New"/>
          <w:color w:val="000000"/>
          <w:sz w:val="20"/>
          <w:szCs w:val="20"/>
          <w:lang w:val="en-US"/>
        </w:rPr>
        <w:t>lotation</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cacheFile</w:t>
      </w:r>
      <w:proofErr w:type="spellEnd"/>
      <w:r w:rsidRPr="006C5DA7">
        <w:rPr>
          <w:rFonts w:ascii="Courier New" w:eastAsia="Times New Roman" w:hAnsi="Courier New" w:cs="Courier New"/>
          <w:color w:val="000000"/>
          <w:sz w:val="20"/>
          <w:szCs w:val="20"/>
          <w:lang w:val="en-US"/>
        </w:rPr>
        <w:t>)</w:t>
      </w:r>
    </w:p>
    <w:p w14:paraId="742A5BB8"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 xml:space="preserve">local </w:t>
      </w:r>
      <w:proofErr w:type="spellStart"/>
      <w:r w:rsidRPr="00D6652C">
        <w:rPr>
          <w:rFonts w:ascii="Courier New" w:eastAsia="Times New Roman" w:hAnsi="Courier New" w:cs="Courier New"/>
          <w:color w:val="000000"/>
          <w:sz w:val="20"/>
          <w:szCs w:val="20"/>
          <w:lang w:val="en-US"/>
        </w:rPr>
        <w:t>dumpLoader</w:t>
      </w:r>
      <w:proofErr w:type="spellEnd"/>
    </w:p>
    <w:p w14:paraId="180D8AD2"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if </w:t>
      </w:r>
      <w:proofErr w:type="spellStart"/>
      <w:r w:rsidRPr="006C5DA7">
        <w:rPr>
          <w:rFonts w:ascii="Courier New" w:eastAsia="Times New Roman" w:hAnsi="Courier New" w:cs="Courier New"/>
          <w:color w:val="000000"/>
          <w:sz w:val="20"/>
          <w:szCs w:val="20"/>
          <w:lang w:val="en-US"/>
        </w:rPr>
        <w:t>paths.filep</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cacheFile</w:t>
      </w:r>
      <w:proofErr w:type="spellEnd"/>
      <w:r w:rsidRPr="006C5DA7">
        <w:rPr>
          <w:rFonts w:ascii="Courier New" w:eastAsia="Times New Roman" w:hAnsi="Courier New" w:cs="Courier New"/>
          <w:color w:val="000000"/>
          <w:sz w:val="20"/>
          <w:szCs w:val="20"/>
          <w:lang w:val="en-US"/>
        </w:rPr>
        <w:t>) then</w:t>
      </w:r>
    </w:p>
    <w:p w14:paraId="5A936032"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print('Loading metadata from cache.')</w:t>
      </w:r>
    </w:p>
    <w:p w14:paraId="62DE4A0F"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print('If your dataset has changed, delete the cache file.')</w:t>
      </w:r>
    </w:p>
    <w:p w14:paraId="04CC10DF"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D6652C">
        <w:rPr>
          <w:rFonts w:ascii="Courier New" w:eastAsia="Times New Roman" w:hAnsi="Courier New" w:cs="Courier New"/>
          <w:color w:val="000000"/>
          <w:sz w:val="20"/>
          <w:szCs w:val="20"/>
          <w:lang w:val="en-US"/>
        </w:rPr>
        <w:t>dumpLoader</w:t>
      </w:r>
      <w:proofErr w:type="spellEnd"/>
      <w:r w:rsidRPr="00D6652C">
        <w:rPr>
          <w:rFonts w:ascii="Courier New" w:eastAsia="Times New Roman" w:hAnsi="Courier New" w:cs="Courier New"/>
          <w:color w:val="000000"/>
          <w:sz w:val="20"/>
          <w:szCs w:val="20"/>
          <w:lang w:val="en-US"/>
        </w:rPr>
        <w:t xml:space="preserve"> = </w:t>
      </w:r>
      <w:proofErr w:type="spellStart"/>
      <w:r w:rsidRPr="00D6652C">
        <w:rPr>
          <w:rFonts w:ascii="Courier New" w:eastAsia="Times New Roman" w:hAnsi="Courier New" w:cs="Courier New"/>
          <w:color w:val="000000"/>
          <w:sz w:val="20"/>
          <w:szCs w:val="20"/>
          <w:lang w:val="en-US"/>
        </w:rPr>
        <w:t>torch.load</w:t>
      </w:r>
      <w:proofErr w:type="spellEnd"/>
      <w:r w:rsidRPr="00D6652C">
        <w:rPr>
          <w:rFonts w:ascii="Courier New" w:eastAsia="Times New Roman" w:hAnsi="Courier New" w:cs="Courier New"/>
          <w:color w:val="000000"/>
          <w:sz w:val="20"/>
          <w:szCs w:val="20"/>
          <w:lang w:val="en-US"/>
        </w:rPr>
        <w:t>(</w:t>
      </w:r>
      <w:proofErr w:type="spellStart"/>
      <w:r w:rsidRPr="00D6652C">
        <w:rPr>
          <w:rFonts w:ascii="Courier New" w:eastAsia="Times New Roman" w:hAnsi="Courier New" w:cs="Courier New"/>
          <w:color w:val="000000"/>
          <w:sz w:val="20"/>
          <w:szCs w:val="20"/>
          <w:lang w:val="en-US"/>
        </w:rPr>
        <w:t>cacheFile</w:t>
      </w:r>
      <w:proofErr w:type="spellEnd"/>
      <w:r w:rsidRPr="00D6652C">
        <w:rPr>
          <w:rFonts w:ascii="Courier New" w:eastAsia="Times New Roman" w:hAnsi="Courier New" w:cs="Courier New"/>
          <w:color w:val="000000"/>
          <w:sz w:val="20"/>
          <w:szCs w:val="20"/>
          <w:lang w:val="en-US"/>
        </w:rPr>
        <w:t>)</w:t>
      </w:r>
    </w:p>
    <w:p w14:paraId="23AFF250"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else</w:t>
      </w:r>
    </w:p>
    <w:p w14:paraId="2FEF9C7D"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lastRenderedPageBreak/>
        <w:t xml:space="preserve">      </w:t>
      </w:r>
      <w:r w:rsidRPr="006C5DA7">
        <w:rPr>
          <w:rFonts w:ascii="Courier New" w:eastAsia="Times New Roman" w:hAnsi="Courier New" w:cs="Courier New"/>
          <w:color w:val="000000"/>
          <w:sz w:val="20"/>
          <w:szCs w:val="20"/>
          <w:lang w:val="en-US"/>
        </w:rPr>
        <w:t>print('Creating metadata for cache.')</w:t>
      </w:r>
    </w:p>
    <w:p w14:paraId="16532E72"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dumpLoader</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dataLoader</w:t>
      </w:r>
      <w:proofErr w:type="spellEnd"/>
      <w:r w:rsidRPr="006C5DA7">
        <w:rPr>
          <w:rFonts w:ascii="Courier New" w:eastAsia="Times New Roman" w:hAnsi="Courier New" w:cs="Courier New"/>
          <w:color w:val="000000"/>
          <w:sz w:val="20"/>
          <w:szCs w:val="20"/>
          <w:lang w:val="en-US"/>
        </w:rPr>
        <w:t>{</w:t>
      </w:r>
    </w:p>
    <w:p w14:paraId="10298663"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paths = {</w:t>
      </w:r>
      <w:proofErr w:type="spellStart"/>
      <w:r w:rsidRPr="006C5DA7">
        <w:rPr>
          <w:rFonts w:ascii="Courier New" w:eastAsia="Times New Roman" w:hAnsi="Courier New" w:cs="Courier New"/>
          <w:color w:val="000000"/>
          <w:sz w:val="20"/>
          <w:szCs w:val="20"/>
          <w:lang w:val="en-US"/>
        </w:rPr>
        <w:t>opt.data</w:t>
      </w:r>
      <w:proofErr w:type="spellEnd"/>
      <w:r w:rsidRPr="006C5DA7">
        <w:rPr>
          <w:rFonts w:ascii="Courier New" w:eastAsia="Times New Roman" w:hAnsi="Courier New" w:cs="Courier New"/>
          <w:color w:val="000000"/>
          <w:sz w:val="20"/>
          <w:szCs w:val="20"/>
          <w:lang w:val="en-US"/>
        </w:rPr>
        <w:t>},</w:t>
      </w:r>
    </w:p>
    <w:p w14:paraId="24153592"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loadSize</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loadSize</w:t>
      </w:r>
      <w:proofErr w:type="spellEnd"/>
      <w:r w:rsidRPr="006C5DA7">
        <w:rPr>
          <w:rFonts w:ascii="Courier New" w:eastAsia="Times New Roman" w:hAnsi="Courier New" w:cs="Courier New"/>
          <w:color w:val="000000"/>
          <w:sz w:val="20"/>
          <w:szCs w:val="20"/>
          <w:lang w:val="en-US"/>
        </w:rPr>
        <w:t>,</w:t>
      </w:r>
    </w:p>
    <w:p w14:paraId="5CB4DEF4"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sampleSize</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loadSize</w:t>
      </w:r>
      <w:proofErr w:type="spellEnd"/>
      <w:r w:rsidRPr="006C5DA7">
        <w:rPr>
          <w:rFonts w:ascii="Courier New" w:eastAsia="Times New Roman" w:hAnsi="Courier New" w:cs="Courier New"/>
          <w:color w:val="000000"/>
          <w:sz w:val="20"/>
          <w:szCs w:val="20"/>
          <w:lang w:val="en-US"/>
        </w:rPr>
        <w:t>,</w:t>
      </w:r>
    </w:p>
    <w:p w14:paraId="21DA2A55"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split = 0,</w:t>
      </w:r>
    </w:p>
    <w:p w14:paraId="4996C3BD"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verbose = true</w:t>
      </w:r>
    </w:p>
    <w:p w14:paraId="37E000BA"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
    <w:p w14:paraId="2788BBF5"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torch.save</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cacheFile</w:t>
      </w:r>
      <w:proofErr w:type="spellEnd"/>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dumpLoader</w:t>
      </w:r>
      <w:proofErr w:type="spellEnd"/>
      <w:r w:rsidRPr="006C5DA7">
        <w:rPr>
          <w:rFonts w:ascii="Courier New" w:eastAsia="Times New Roman" w:hAnsi="Courier New" w:cs="Courier New"/>
          <w:color w:val="000000"/>
          <w:sz w:val="20"/>
          <w:szCs w:val="20"/>
          <w:lang w:val="en-US"/>
        </w:rPr>
        <w:t>)</w:t>
      </w:r>
    </w:p>
    <w:p w14:paraId="439F7E6B"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end</w:t>
      </w:r>
    </w:p>
    <w:p w14:paraId="58C1B599"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collectgarbage</w:t>
      </w:r>
      <w:proofErr w:type="spellEnd"/>
      <w:r w:rsidRPr="006C5DA7">
        <w:rPr>
          <w:rFonts w:ascii="Courier New" w:eastAsia="Times New Roman" w:hAnsi="Courier New" w:cs="Courier New"/>
          <w:color w:val="000000"/>
          <w:sz w:val="20"/>
          <w:szCs w:val="20"/>
          <w:lang w:val="en-US"/>
        </w:rPr>
        <w:t>()</w:t>
      </w:r>
    </w:p>
    <w:p w14:paraId="1A60898C"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dumpLoader:sizeTest</w:t>
      </w:r>
      <w:proofErr w:type="spellEnd"/>
      <w:r w:rsidRPr="006C5DA7">
        <w:rPr>
          <w:rFonts w:ascii="Courier New" w:eastAsia="Times New Roman" w:hAnsi="Courier New" w:cs="Courier New"/>
          <w:color w:val="000000"/>
          <w:sz w:val="20"/>
          <w:szCs w:val="20"/>
          <w:lang w:val="en-US"/>
        </w:rPr>
        <w:t>()</w:t>
      </w:r>
    </w:p>
    <w:p w14:paraId="048986F8"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print('</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w:t>
      </w:r>
    </w:p>
    <w:p w14:paraId="2B0B9A08"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assert(</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 xml:space="preserve"> &gt; 0, "Failed to get </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w:t>
      </w:r>
    </w:p>
    <w:p w14:paraId="7720F8BF"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46F3C168"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D6652C">
        <w:rPr>
          <w:rFonts w:ascii="Courier New" w:eastAsia="Times New Roman" w:hAnsi="Courier New" w:cs="Courier New"/>
          <w:color w:val="000000"/>
          <w:sz w:val="20"/>
          <w:szCs w:val="20"/>
          <w:lang w:val="en-US"/>
        </w:rPr>
        <w:t>batchNumber</w:t>
      </w:r>
      <w:proofErr w:type="spellEnd"/>
      <w:r w:rsidRPr="00D6652C">
        <w:rPr>
          <w:rFonts w:ascii="Courier New" w:eastAsia="Times New Roman" w:hAnsi="Courier New" w:cs="Courier New"/>
          <w:color w:val="000000"/>
          <w:sz w:val="20"/>
          <w:szCs w:val="20"/>
          <w:lang w:val="en-US"/>
        </w:rPr>
        <w:t xml:space="preserve"> = 0</w:t>
      </w:r>
    </w:p>
    <w:p w14:paraId="104F7CBD"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54711CDA"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for </w:t>
      </w:r>
      <w:proofErr w:type="spellStart"/>
      <w:r w:rsidRPr="006C5DA7">
        <w:rPr>
          <w:rFonts w:ascii="Courier New" w:eastAsia="Times New Roman" w:hAnsi="Courier New" w:cs="Courier New"/>
          <w:color w:val="000000"/>
          <w:sz w:val="20"/>
          <w:szCs w:val="20"/>
          <w:lang w:val="en-US"/>
        </w:rPr>
        <w:t>i</w:t>
      </w:r>
      <w:proofErr w:type="spellEnd"/>
      <w:r w:rsidRPr="006C5DA7">
        <w:rPr>
          <w:rFonts w:ascii="Courier New" w:eastAsia="Times New Roman" w:hAnsi="Courier New" w:cs="Courier New"/>
          <w:color w:val="000000"/>
          <w:sz w:val="20"/>
          <w:szCs w:val="20"/>
          <w:lang w:val="en-US"/>
        </w:rPr>
        <w:t>=1,math.ceil(</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opt.batchSize</w:t>
      </w:r>
      <w:proofErr w:type="spellEnd"/>
      <w:r w:rsidRPr="006C5DA7">
        <w:rPr>
          <w:rFonts w:ascii="Courier New" w:eastAsia="Times New Roman" w:hAnsi="Courier New" w:cs="Courier New"/>
          <w:color w:val="000000"/>
          <w:sz w:val="20"/>
          <w:szCs w:val="20"/>
          <w:lang w:val="en-US"/>
        </w:rPr>
        <w:t>) do</w:t>
      </w:r>
    </w:p>
    <w:p w14:paraId="126CA7E5"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local </w:t>
      </w:r>
      <w:proofErr w:type="spellStart"/>
      <w:r w:rsidRPr="006C5DA7">
        <w:rPr>
          <w:rFonts w:ascii="Courier New" w:eastAsia="Times New Roman" w:hAnsi="Courier New" w:cs="Courier New"/>
          <w:color w:val="000000"/>
          <w:sz w:val="20"/>
          <w:szCs w:val="20"/>
          <w:lang w:val="en-US"/>
        </w:rPr>
        <w:t>indexStart</w:t>
      </w:r>
      <w:proofErr w:type="spellEnd"/>
      <w:r w:rsidRPr="006C5DA7">
        <w:rPr>
          <w:rFonts w:ascii="Courier New" w:eastAsia="Times New Roman" w:hAnsi="Courier New" w:cs="Courier New"/>
          <w:color w:val="000000"/>
          <w:sz w:val="20"/>
          <w:szCs w:val="20"/>
          <w:lang w:val="en-US"/>
        </w:rPr>
        <w:t xml:space="preserve"> = (i-1) * </w:t>
      </w:r>
      <w:proofErr w:type="spellStart"/>
      <w:r w:rsidRPr="006C5DA7">
        <w:rPr>
          <w:rFonts w:ascii="Courier New" w:eastAsia="Times New Roman" w:hAnsi="Courier New" w:cs="Courier New"/>
          <w:color w:val="000000"/>
          <w:sz w:val="20"/>
          <w:szCs w:val="20"/>
          <w:lang w:val="en-US"/>
        </w:rPr>
        <w:t>opt.batchSize</w:t>
      </w:r>
      <w:proofErr w:type="spellEnd"/>
      <w:r w:rsidRPr="006C5DA7">
        <w:rPr>
          <w:rFonts w:ascii="Courier New" w:eastAsia="Times New Roman" w:hAnsi="Courier New" w:cs="Courier New"/>
          <w:color w:val="000000"/>
          <w:sz w:val="20"/>
          <w:szCs w:val="20"/>
          <w:lang w:val="en-US"/>
        </w:rPr>
        <w:t xml:space="preserve"> + 1</w:t>
      </w:r>
    </w:p>
    <w:p w14:paraId="6D71C7B7"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local </w:t>
      </w:r>
      <w:proofErr w:type="spellStart"/>
      <w:r w:rsidRPr="006C5DA7">
        <w:rPr>
          <w:rFonts w:ascii="Courier New" w:eastAsia="Times New Roman" w:hAnsi="Courier New" w:cs="Courier New"/>
          <w:color w:val="000000"/>
          <w:sz w:val="20"/>
          <w:szCs w:val="20"/>
          <w:lang w:val="en-US"/>
        </w:rPr>
        <w:t>indexEnd</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math.min</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indexStart</w:t>
      </w:r>
      <w:proofErr w:type="spellEnd"/>
      <w:r w:rsidRPr="006C5DA7">
        <w:rPr>
          <w:rFonts w:ascii="Courier New" w:eastAsia="Times New Roman" w:hAnsi="Courier New" w:cs="Courier New"/>
          <w:color w:val="000000"/>
          <w:sz w:val="20"/>
          <w:szCs w:val="20"/>
          <w:lang w:val="en-US"/>
        </w:rPr>
        <w:t xml:space="preserve"> + </w:t>
      </w:r>
      <w:proofErr w:type="spellStart"/>
      <w:r w:rsidRPr="006C5DA7">
        <w:rPr>
          <w:rFonts w:ascii="Courier New" w:eastAsia="Times New Roman" w:hAnsi="Courier New" w:cs="Courier New"/>
          <w:color w:val="000000"/>
          <w:sz w:val="20"/>
          <w:szCs w:val="20"/>
          <w:lang w:val="en-US"/>
        </w:rPr>
        <w:t>opt.batchSize</w:t>
      </w:r>
      <w:proofErr w:type="spellEnd"/>
      <w:r w:rsidRPr="006C5DA7">
        <w:rPr>
          <w:rFonts w:ascii="Courier New" w:eastAsia="Times New Roman" w:hAnsi="Courier New" w:cs="Courier New"/>
          <w:color w:val="000000"/>
          <w:sz w:val="20"/>
          <w:szCs w:val="20"/>
          <w:lang w:val="en-US"/>
        </w:rPr>
        <w:t xml:space="preserve"> - 1)</w:t>
      </w:r>
    </w:p>
    <w:p w14:paraId="4107BB48"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 xml:space="preserve">local </w:t>
      </w:r>
      <w:proofErr w:type="spellStart"/>
      <w:r w:rsidRPr="00D6652C">
        <w:rPr>
          <w:rFonts w:ascii="Courier New" w:eastAsia="Times New Roman" w:hAnsi="Courier New" w:cs="Courier New"/>
          <w:color w:val="000000"/>
          <w:sz w:val="20"/>
          <w:szCs w:val="20"/>
          <w:lang w:val="en-US"/>
        </w:rPr>
        <w:t>batchSz</w:t>
      </w:r>
      <w:proofErr w:type="spellEnd"/>
      <w:r w:rsidRPr="00D6652C">
        <w:rPr>
          <w:rFonts w:ascii="Courier New" w:eastAsia="Times New Roman" w:hAnsi="Courier New" w:cs="Courier New"/>
          <w:color w:val="000000"/>
          <w:sz w:val="20"/>
          <w:szCs w:val="20"/>
          <w:lang w:val="en-US"/>
        </w:rPr>
        <w:t xml:space="preserve"> = indexEnd-indexStart+1</w:t>
      </w:r>
    </w:p>
    <w:p w14:paraId="60A8801D"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local inputs, labels = </w:t>
      </w:r>
      <w:proofErr w:type="spellStart"/>
      <w:r w:rsidRPr="006C5DA7">
        <w:rPr>
          <w:rFonts w:ascii="Courier New" w:eastAsia="Times New Roman" w:hAnsi="Courier New" w:cs="Courier New"/>
          <w:color w:val="000000"/>
          <w:sz w:val="20"/>
          <w:szCs w:val="20"/>
          <w:lang w:val="en-US"/>
        </w:rPr>
        <w:t>dumpLoader:get</w:t>
      </w:r>
      <w:proofErr w:type="spellEnd"/>
      <w:r w:rsidRPr="006C5DA7">
        <w:rPr>
          <w:rFonts w:ascii="Courier New" w:eastAsia="Times New Roman" w:hAnsi="Courier New" w:cs="Courier New"/>
          <w:color w:val="000000"/>
          <w:sz w:val="20"/>
          <w:szCs w:val="20"/>
          <w:lang w:val="en-US"/>
        </w:rPr>
        <w:t>(</w:t>
      </w:r>
      <w:proofErr w:type="spellStart"/>
      <w:r w:rsidRPr="006C5DA7">
        <w:rPr>
          <w:rFonts w:ascii="Courier New" w:eastAsia="Times New Roman" w:hAnsi="Courier New" w:cs="Courier New"/>
          <w:color w:val="000000"/>
          <w:sz w:val="20"/>
          <w:szCs w:val="20"/>
          <w:lang w:val="en-US"/>
        </w:rPr>
        <w:t>indexStart</w:t>
      </w:r>
      <w:proofErr w:type="spellEnd"/>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indexEnd</w:t>
      </w:r>
      <w:proofErr w:type="spellEnd"/>
      <w:r w:rsidRPr="006C5DA7">
        <w:rPr>
          <w:rFonts w:ascii="Courier New" w:eastAsia="Times New Roman" w:hAnsi="Courier New" w:cs="Courier New"/>
          <w:color w:val="000000"/>
          <w:sz w:val="20"/>
          <w:szCs w:val="20"/>
          <w:lang w:val="en-US"/>
        </w:rPr>
        <w:t>)</w:t>
      </w:r>
    </w:p>
    <w:p w14:paraId="3B47B2E6"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local paths = {}</w:t>
      </w:r>
    </w:p>
    <w:p w14:paraId="48A6FDA4"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for j=</w:t>
      </w:r>
      <w:proofErr w:type="spellStart"/>
      <w:r w:rsidRPr="006C5DA7">
        <w:rPr>
          <w:rFonts w:ascii="Courier New" w:eastAsia="Times New Roman" w:hAnsi="Courier New" w:cs="Courier New"/>
          <w:color w:val="000000"/>
          <w:sz w:val="20"/>
          <w:szCs w:val="20"/>
          <w:lang w:val="en-US"/>
        </w:rPr>
        <w:t>indexStart,indexEnd</w:t>
      </w:r>
      <w:proofErr w:type="spellEnd"/>
      <w:r w:rsidRPr="006C5DA7">
        <w:rPr>
          <w:rFonts w:ascii="Courier New" w:eastAsia="Times New Roman" w:hAnsi="Courier New" w:cs="Courier New"/>
          <w:color w:val="000000"/>
          <w:sz w:val="20"/>
          <w:szCs w:val="20"/>
          <w:lang w:val="en-US"/>
        </w:rPr>
        <w:t xml:space="preserve"> do</w:t>
      </w:r>
    </w:p>
    <w:p w14:paraId="495D5F7C"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table.insert</w:t>
      </w:r>
      <w:proofErr w:type="spellEnd"/>
      <w:r w:rsidRPr="006C5DA7">
        <w:rPr>
          <w:rFonts w:ascii="Courier New" w:eastAsia="Times New Roman" w:hAnsi="Courier New" w:cs="Courier New"/>
          <w:color w:val="000000"/>
          <w:sz w:val="20"/>
          <w:szCs w:val="20"/>
          <w:lang w:val="en-US"/>
        </w:rPr>
        <w:t>(paths,</w:t>
      </w:r>
    </w:p>
    <w:p w14:paraId="1E24E8E6"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ffi.string(dumpLoader.imagePath[dumpLoader.testIndices[j]]:data()))</w:t>
      </w:r>
    </w:p>
    <w:p w14:paraId="090772A9"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end</w:t>
      </w:r>
    </w:p>
    <w:p w14:paraId="7DC66C39"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repBatch</w:t>
      </w:r>
      <w:proofErr w:type="spellEnd"/>
      <w:r w:rsidRPr="006C5DA7">
        <w:rPr>
          <w:rFonts w:ascii="Courier New" w:eastAsia="Times New Roman" w:hAnsi="Courier New" w:cs="Courier New"/>
          <w:color w:val="000000"/>
          <w:sz w:val="20"/>
          <w:szCs w:val="20"/>
          <w:lang w:val="en-US"/>
        </w:rPr>
        <w:t xml:space="preserve">(paths, inputs, labels, </w:t>
      </w:r>
      <w:proofErr w:type="spellStart"/>
      <w:r w:rsidRPr="006C5DA7">
        <w:rPr>
          <w:rFonts w:ascii="Courier New" w:eastAsia="Times New Roman" w:hAnsi="Courier New" w:cs="Courier New"/>
          <w:color w:val="000000"/>
          <w:sz w:val="20"/>
          <w:szCs w:val="20"/>
          <w:lang w:val="en-US"/>
        </w:rPr>
        <w:t>batchSz</w:t>
      </w:r>
      <w:proofErr w:type="spellEnd"/>
      <w:r w:rsidRPr="006C5DA7">
        <w:rPr>
          <w:rFonts w:ascii="Courier New" w:eastAsia="Times New Roman" w:hAnsi="Courier New" w:cs="Courier New"/>
          <w:color w:val="000000"/>
          <w:sz w:val="20"/>
          <w:szCs w:val="20"/>
          <w:lang w:val="en-US"/>
        </w:rPr>
        <w:t>)</w:t>
      </w:r>
    </w:p>
    <w:p w14:paraId="4032B4B4"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if </w:t>
      </w:r>
      <w:proofErr w:type="spellStart"/>
      <w:r w:rsidRPr="006C5DA7">
        <w:rPr>
          <w:rFonts w:ascii="Courier New" w:eastAsia="Times New Roman" w:hAnsi="Courier New" w:cs="Courier New"/>
          <w:color w:val="000000"/>
          <w:sz w:val="20"/>
          <w:szCs w:val="20"/>
          <w:lang w:val="en-US"/>
        </w:rPr>
        <w:t>i</w:t>
      </w:r>
      <w:proofErr w:type="spellEnd"/>
      <w:r w:rsidRPr="006C5DA7">
        <w:rPr>
          <w:rFonts w:ascii="Courier New" w:eastAsia="Times New Roman" w:hAnsi="Courier New" w:cs="Courier New"/>
          <w:color w:val="000000"/>
          <w:sz w:val="20"/>
          <w:szCs w:val="20"/>
          <w:lang w:val="en-US"/>
        </w:rPr>
        <w:t xml:space="preserve"> % 5 == 0 then</w:t>
      </w:r>
    </w:p>
    <w:p w14:paraId="744B29BD"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collectgarbage</w:t>
      </w:r>
      <w:proofErr w:type="spellEnd"/>
      <w:r w:rsidRPr="006C5DA7">
        <w:rPr>
          <w:rFonts w:ascii="Courier New" w:eastAsia="Times New Roman" w:hAnsi="Courier New" w:cs="Courier New"/>
          <w:color w:val="000000"/>
          <w:sz w:val="20"/>
          <w:szCs w:val="20"/>
          <w:lang w:val="en-US"/>
        </w:rPr>
        <w:t>()</w:t>
      </w:r>
    </w:p>
    <w:p w14:paraId="028D3B63"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end</w:t>
      </w:r>
    </w:p>
    <w:p w14:paraId="7F2C0506"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end</w:t>
      </w:r>
    </w:p>
    <w:p w14:paraId="56C9C2FF"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154A9F4F"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if </w:t>
      </w:r>
      <w:proofErr w:type="spellStart"/>
      <w:r w:rsidRPr="006C5DA7">
        <w:rPr>
          <w:rFonts w:ascii="Courier New" w:eastAsia="Times New Roman" w:hAnsi="Courier New" w:cs="Courier New"/>
          <w:color w:val="000000"/>
          <w:sz w:val="20"/>
          <w:szCs w:val="20"/>
          <w:lang w:val="en-US"/>
        </w:rPr>
        <w:t>opt.cuda</w:t>
      </w:r>
      <w:proofErr w:type="spellEnd"/>
      <w:r w:rsidRPr="006C5DA7">
        <w:rPr>
          <w:rFonts w:ascii="Courier New" w:eastAsia="Times New Roman" w:hAnsi="Courier New" w:cs="Courier New"/>
          <w:color w:val="000000"/>
          <w:sz w:val="20"/>
          <w:szCs w:val="20"/>
          <w:lang w:val="en-US"/>
        </w:rPr>
        <w:t xml:space="preserve"> then</w:t>
      </w:r>
    </w:p>
    <w:p w14:paraId="6ACE580A"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cutorch.synchronize</w:t>
      </w:r>
      <w:proofErr w:type="spellEnd"/>
      <w:r w:rsidRPr="006C5DA7">
        <w:rPr>
          <w:rFonts w:ascii="Courier New" w:eastAsia="Times New Roman" w:hAnsi="Courier New" w:cs="Courier New"/>
          <w:color w:val="000000"/>
          <w:sz w:val="20"/>
          <w:szCs w:val="20"/>
          <w:lang w:val="en-US"/>
        </w:rPr>
        <w:t>()</w:t>
      </w:r>
    </w:p>
    <w:p w14:paraId="09145645"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end</w:t>
      </w:r>
    </w:p>
    <w:p w14:paraId="6C3E586D"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end</w:t>
      </w:r>
    </w:p>
    <w:p w14:paraId="2ED332C1"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774ED1FA"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function </w:t>
      </w:r>
      <w:proofErr w:type="spellStart"/>
      <w:r w:rsidRPr="006C5DA7">
        <w:rPr>
          <w:rFonts w:ascii="Courier New" w:eastAsia="Times New Roman" w:hAnsi="Courier New" w:cs="Courier New"/>
          <w:color w:val="000000"/>
          <w:sz w:val="20"/>
          <w:szCs w:val="20"/>
          <w:lang w:val="en-US"/>
        </w:rPr>
        <w:t>repBatch</w:t>
      </w:r>
      <w:proofErr w:type="spellEnd"/>
      <w:r w:rsidRPr="006C5DA7">
        <w:rPr>
          <w:rFonts w:ascii="Courier New" w:eastAsia="Times New Roman" w:hAnsi="Courier New" w:cs="Courier New"/>
          <w:color w:val="000000"/>
          <w:sz w:val="20"/>
          <w:szCs w:val="20"/>
          <w:lang w:val="en-US"/>
        </w:rPr>
        <w:t xml:space="preserve">(paths, inputs, labels, </w:t>
      </w:r>
      <w:proofErr w:type="spellStart"/>
      <w:r w:rsidRPr="006C5DA7">
        <w:rPr>
          <w:rFonts w:ascii="Courier New" w:eastAsia="Times New Roman" w:hAnsi="Courier New" w:cs="Courier New"/>
          <w:color w:val="000000"/>
          <w:sz w:val="20"/>
          <w:szCs w:val="20"/>
          <w:lang w:val="en-US"/>
        </w:rPr>
        <w:t>batchSz</w:t>
      </w:r>
      <w:proofErr w:type="spellEnd"/>
      <w:r w:rsidRPr="006C5DA7">
        <w:rPr>
          <w:rFonts w:ascii="Courier New" w:eastAsia="Times New Roman" w:hAnsi="Courier New" w:cs="Courier New"/>
          <w:color w:val="000000"/>
          <w:sz w:val="20"/>
          <w:szCs w:val="20"/>
          <w:lang w:val="en-US"/>
        </w:rPr>
        <w:t>)</w:t>
      </w:r>
    </w:p>
    <w:p w14:paraId="25DA690B"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D6652C">
        <w:rPr>
          <w:rFonts w:ascii="Courier New" w:eastAsia="Times New Roman" w:hAnsi="Courier New" w:cs="Courier New"/>
          <w:color w:val="000000"/>
          <w:sz w:val="20"/>
          <w:szCs w:val="20"/>
          <w:lang w:val="en-US"/>
        </w:rPr>
        <w:t>batchNumber</w:t>
      </w:r>
      <w:proofErr w:type="spellEnd"/>
      <w:r w:rsidRPr="00D6652C">
        <w:rPr>
          <w:rFonts w:ascii="Courier New" w:eastAsia="Times New Roman" w:hAnsi="Courier New" w:cs="Courier New"/>
          <w:color w:val="000000"/>
          <w:sz w:val="20"/>
          <w:szCs w:val="20"/>
          <w:lang w:val="en-US"/>
        </w:rPr>
        <w:t xml:space="preserve"> = </w:t>
      </w:r>
      <w:proofErr w:type="spellStart"/>
      <w:r w:rsidRPr="00D6652C">
        <w:rPr>
          <w:rFonts w:ascii="Courier New" w:eastAsia="Times New Roman" w:hAnsi="Courier New" w:cs="Courier New"/>
          <w:color w:val="000000"/>
          <w:sz w:val="20"/>
          <w:szCs w:val="20"/>
          <w:lang w:val="en-US"/>
        </w:rPr>
        <w:t>batchNumber</w:t>
      </w:r>
      <w:proofErr w:type="spellEnd"/>
      <w:r w:rsidRPr="00D6652C">
        <w:rPr>
          <w:rFonts w:ascii="Courier New" w:eastAsia="Times New Roman" w:hAnsi="Courier New" w:cs="Courier New"/>
          <w:color w:val="000000"/>
          <w:sz w:val="20"/>
          <w:szCs w:val="20"/>
          <w:lang w:val="en-US"/>
        </w:rPr>
        <w:t xml:space="preserve"> + </w:t>
      </w:r>
      <w:proofErr w:type="spellStart"/>
      <w:r w:rsidRPr="00D6652C">
        <w:rPr>
          <w:rFonts w:ascii="Courier New" w:eastAsia="Times New Roman" w:hAnsi="Courier New" w:cs="Courier New"/>
          <w:color w:val="000000"/>
          <w:sz w:val="20"/>
          <w:szCs w:val="20"/>
          <w:lang w:val="en-US"/>
        </w:rPr>
        <w:t>batchSz</w:t>
      </w:r>
      <w:proofErr w:type="spellEnd"/>
    </w:p>
    <w:p w14:paraId="46FCA356"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6512FA00"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if </w:t>
      </w:r>
      <w:proofErr w:type="spellStart"/>
      <w:r w:rsidRPr="006C5DA7">
        <w:rPr>
          <w:rFonts w:ascii="Courier New" w:eastAsia="Times New Roman" w:hAnsi="Courier New" w:cs="Courier New"/>
          <w:color w:val="000000"/>
          <w:sz w:val="20"/>
          <w:szCs w:val="20"/>
          <w:lang w:val="en-US"/>
        </w:rPr>
        <w:t>opt.cuda</w:t>
      </w:r>
      <w:proofErr w:type="spellEnd"/>
      <w:r w:rsidRPr="006C5DA7">
        <w:rPr>
          <w:rFonts w:ascii="Courier New" w:eastAsia="Times New Roman" w:hAnsi="Courier New" w:cs="Courier New"/>
          <w:color w:val="000000"/>
          <w:sz w:val="20"/>
          <w:szCs w:val="20"/>
          <w:lang w:val="en-US"/>
        </w:rPr>
        <w:t xml:space="preserve"> then</w:t>
      </w:r>
    </w:p>
    <w:p w14:paraId="240DB116"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inputs = </w:t>
      </w:r>
      <w:proofErr w:type="spellStart"/>
      <w:r w:rsidRPr="006C5DA7">
        <w:rPr>
          <w:rFonts w:ascii="Courier New" w:eastAsia="Times New Roman" w:hAnsi="Courier New" w:cs="Courier New"/>
          <w:color w:val="000000"/>
          <w:sz w:val="20"/>
          <w:szCs w:val="20"/>
          <w:lang w:val="en-US"/>
        </w:rPr>
        <w:t>inputs:cuda</w:t>
      </w:r>
      <w:proofErr w:type="spellEnd"/>
      <w:r w:rsidRPr="006C5DA7">
        <w:rPr>
          <w:rFonts w:ascii="Courier New" w:eastAsia="Times New Roman" w:hAnsi="Courier New" w:cs="Courier New"/>
          <w:color w:val="000000"/>
          <w:sz w:val="20"/>
          <w:szCs w:val="20"/>
          <w:lang w:val="en-US"/>
        </w:rPr>
        <w:t>()</w:t>
      </w:r>
    </w:p>
    <w:p w14:paraId="3C4F5FBA"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end</w:t>
      </w:r>
    </w:p>
    <w:p w14:paraId="4C182807"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local embeddings = </w:t>
      </w:r>
      <w:proofErr w:type="spellStart"/>
      <w:r w:rsidRPr="006C5DA7">
        <w:rPr>
          <w:rFonts w:ascii="Courier New" w:eastAsia="Times New Roman" w:hAnsi="Courier New" w:cs="Courier New"/>
          <w:color w:val="000000"/>
          <w:sz w:val="20"/>
          <w:szCs w:val="20"/>
          <w:lang w:val="en-US"/>
        </w:rPr>
        <w:t>model:forward</w:t>
      </w:r>
      <w:proofErr w:type="spellEnd"/>
      <w:r w:rsidRPr="006C5DA7">
        <w:rPr>
          <w:rFonts w:ascii="Courier New" w:eastAsia="Times New Roman" w:hAnsi="Courier New" w:cs="Courier New"/>
          <w:color w:val="000000"/>
          <w:sz w:val="20"/>
          <w:szCs w:val="20"/>
          <w:lang w:val="en-US"/>
        </w:rPr>
        <w:t>(inputs):float()</w:t>
      </w:r>
    </w:p>
    <w:p w14:paraId="55C47CFE"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if </w:t>
      </w:r>
      <w:proofErr w:type="spellStart"/>
      <w:r w:rsidRPr="006C5DA7">
        <w:rPr>
          <w:rFonts w:ascii="Courier New" w:eastAsia="Times New Roman" w:hAnsi="Courier New" w:cs="Courier New"/>
          <w:color w:val="000000"/>
          <w:sz w:val="20"/>
          <w:szCs w:val="20"/>
          <w:lang w:val="en-US"/>
        </w:rPr>
        <w:t>opt.cuda</w:t>
      </w:r>
      <w:proofErr w:type="spellEnd"/>
      <w:r w:rsidRPr="006C5DA7">
        <w:rPr>
          <w:rFonts w:ascii="Courier New" w:eastAsia="Times New Roman" w:hAnsi="Courier New" w:cs="Courier New"/>
          <w:color w:val="000000"/>
          <w:sz w:val="20"/>
          <w:szCs w:val="20"/>
          <w:lang w:val="en-US"/>
        </w:rPr>
        <w:t xml:space="preserve"> then</w:t>
      </w:r>
    </w:p>
    <w:p w14:paraId="6DFBFE0D"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cutorch.synchronize</w:t>
      </w:r>
      <w:proofErr w:type="spellEnd"/>
      <w:r w:rsidRPr="006C5DA7">
        <w:rPr>
          <w:rFonts w:ascii="Courier New" w:eastAsia="Times New Roman" w:hAnsi="Courier New" w:cs="Courier New"/>
          <w:color w:val="000000"/>
          <w:sz w:val="20"/>
          <w:szCs w:val="20"/>
          <w:lang w:val="en-US"/>
        </w:rPr>
        <w:t>()</w:t>
      </w:r>
    </w:p>
    <w:p w14:paraId="774E3A7F"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end</w:t>
      </w:r>
    </w:p>
    <w:p w14:paraId="0F270B0F"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67DFE7BC"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if </w:t>
      </w:r>
      <w:proofErr w:type="spellStart"/>
      <w:r w:rsidRPr="00D6652C">
        <w:rPr>
          <w:rFonts w:ascii="Courier New" w:eastAsia="Times New Roman" w:hAnsi="Courier New" w:cs="Courier New"/>
          <w:color w:val="000000"/>
          <w:sz w:val="20"/>
          <w:szCs w:val="20"/>
          <w:lang w:val="en-US"/>
        </w:rPr>
        <w:t>batchSz</w:t>
      </w:r>
      <w:proofErr w:type="spellEnd"/>
      <w:r w:rsidRPr="00D6652C">
        <w:rPr>
          <w:rFonts w:ascii="Courier New" w:eastAsia="Times New Roman" w:hAnsi="Courier New" w:cs="Courier New"/>
          <w:color w:val="000000"/>
          <w:sz w:val="20"/>
          <w:szCs w:val="20"/>
          <w:lang w:val="en-US"/>
        </w:rPr>
        <w:t xml:space="preserve"> == 1 then</w:t>
      </w:r>
    </w:p>
    <w:p w14:paraId="13C9F45C"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embeddings = </w:t>
      </w:r>
      <w:proofErr w:type="spellStart"/>
      <w:r w:rsidRPr="006C5DA7">
        <w:rPr>
          <w:rFonts w:ascii="Courier New" w:eastAsia="Times New Roman" w:hAnsi="Courier New" w:cs="Courier New"/>
          <w:color w:val="000000"/>
          <w:sz w:val="20"/>
          <w:szCs w:val="20"/>
          <w:lang w:val="en-US"/>
        </w:rPr>
        <w:t>embeddings:reshape</w:t>
      </w:r>
      <w:proofErr w:type="spellEnd"/>
      <w:r w:rsidRPr="006C5DA7">
        <w:rPr>
          <w:rFonts w:ascii="Courier New" w:eastAsia="Times New Roman" w:hAnsi="Courier New" w:cs="Courier New"/>
          <w:color w:val="000000"/>
          <w:sz w:val="20"/>
          <w:szCs w:val="20"/>
          <w:lang w:val="en-US"/>
        </w:rPr>
        <w:t xml:space="preserve">(1, </w:t>
      </w:r>
      <w:proofErr w:type="spellStart"/>
      <w:r w:rsidRPr="006C5DA7">
        <w:rPr>
          <w:rFonts w:ascii="Courier New" w:eastAsia="Times New Roman" w:hAnsi="Courier New" w:cs="Courier New"/>
          <w:color w:val="000000"/>
          <w:sz w:val="20"/>
          <w:szCs w:val="20"/>
          <w:lang w:val="en-US"/>
        </w:rPr>
        <w:t>embeddings:size</w:t>
      </w:r>
      <w:proofErr w:type="spellEnd"/>
      <w:r w:rsidRPr="006C5DA7">
        <w:rPr>
          <w:rFonts w:ascii="Courier New" w:eastAsia="Times New Roman" w:hAnsi="Courier New" w:cs="Courier New"/>
          <w:color w:val="000000"/>
          <w:sz w:val="20"/>
          <w:szCs w:val="20"/>
          <w:lang w:val="en-US"/>
        </w:rPr>
        <w:t>(1))</w:t>
      </w:r>
    </w:p>
    <w:p w14:paraId="45B037D3"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end</w:t>
      </w:r>
    </w:p>
    <w:p w14:paraId="145A81A8"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6F2CC200"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 xml:space="preserve">for </w:t>
      </w:r>
      <w:proofErr w:type="spellStart"/>
      <w:r w:rsidRPr="006C5DA7">
        <w:rPr>
          <w:rFonts w:ascii="Courier New" w:eastAsia="Times New Roman" w:hAnsi="Courier New" w:cs="Courier New"/>
          <w:color w:val="000000"/>
          <w:sz w:val="20"/>
          <w:szCs w:val="20"/>
          <w:lang w:val="en-US"/>
        </w:rPr>
        <w:t>i</w:t>
      </w:r>
      <w:proofErr w:type="spellEnd"/>
      <w:r w:rsidRPr="006C5DA7">
        <w:rPr>
          <w:rFonts w:ascii="Courier New" w:eastAsia="Times New Roman" w:hAnsi="Courier New" w:cs="Courier New"/>
          <w:color w:val="000000"/>
          <w:sz w:val="20"/>
          <w:szCs w:val="20"/>
          <w:lang w:val="en-US"/>
        </w:rPr>
        <w:t>=1,batchSz do</w:t>
      </w:r>
    </w:p>
    <w:p w14:paraId="231B6E24"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labelsCSV:write</w:t>
      </w:r>
      <w:proofErr w:type="spellEnd"/>
      <w:r w:rsidRPr="006C5DA7">
        <w:rPr>
          <w:rFonts w:ascii="Courier New" w:eastAsia="Times New Roman" w:hAnsi="Courier New" w:cs="Courier New"/>
          <w:color w:val="000000"/>
          <w:sz w:val="20"/>
          <w:szCs w:val="20"/>
          <w:lang w:val="en-US"/>
        </w:rPr>
        <w:t>({labels[</w:t>
      </w:r>
      <w:proofErr w:type="spellStart"/>
      <w:r w:rsidRPr="006C5DA7">
        <w:rPr>
          <w:rFonts w:ascii="Courier New" w:eastAsia="Times New Roman" w:hAnsi="Courier New" w:cs="Courier New"/>
          <w:color w:val="000000"/>
          <w:sz w:val="20"/>
          <w:szCs w:val="20"/>
          <w:lang w:val="en-US"/>
        </w:rPr>
        <w:t>i</w:t>
      </w:r>
      <w:proofErr w:type="spellEnd"/>
      <w:r w:rsidRPr="006C5DA7">
        <w:rPr>
          <w:rFonts w:ascii="Courier New" w:eastAsia="Times New Roman" w:hAnsi="Courier New" w:cs="Courier New"/>
          <w:color w:val="000000"/>
          <w:sz w:val="20"/>
          <w:szCs w:val="20"/>
          <w:lang w:val="en-US"/>
        </w:rPr>
        <w:t>], paths[</w:t>
      </w:r>
      <w:proofErr w:type="spellStart"/>
      <w:r w:rsidRPr="006C5DA7">
        <w:rPr>
          <w:rFonts w:ascii="Courier New" w:eastAsia="Times New Roman" w:hAnsi="Courier New" w:cs="Courier New"/>
          <w:color w:val="000000"/>
          <w:sz w:val="20"/>
          <w:szCs w:val="20"/>
          <w:lang w:val="en-US"/>
        </w:rPr>
        <w:t>i</w:t>
      </w:r>
      <w:proofErr w:type="spellEnd"/>
      <w:r w:rsidRPr="006C5DA7">
        <w:rPr>
          <w:rFonts w:ascii="Courier New" w:eastAsia="Times New Roman" w:hAnsi="Courier New" w:cs="Courier New"/>
          <w:color w:val="000000"/>
          <w:sz w:val="20"/>
          <w:szCs w:val="20"/>
          <w:lang w:val="en-US"/>
        </w:rPr>
        <w:t>]})</w:t>
      </w:r>
    </w:p>
    <w:p w14:paraId="6E5D2388"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repsCSV:write</w:t>
      </w:r>
      <w:proofErr w:type="spellEnd"/>
      <w:r w:rsidRPr="006C5DA7">
        <w:rPr>
          <w:rFonts w:ascii="Courier New" w:eastAsia="Times New Roman" w:hAnsi="Courier New" w:cs="Courier New"/>
          <w:color w:val="000000"/>
          <w:sz w:val="20"/>
          <w:szCs w:val="20"/>
          <w:lang w:val="en-US"/>
        </w:rPr>
        <w:t>(embeddings[</w:t>
      </w:r>
      <w:proofErr w:type="spellStart"/>
      <w:r w:rsidRPr="006C5DA7">
        <w:rPr>
          <w:rFonts w:ascii="Courier New" w:eastAsia="Times New Roman" w:hAnsi="Courier New" w:cs="Courier New"/>
          <w:color w:val="000000"/>
          <w:sz w:val="20"/>
          <w:szCs w:val="20"/>
          <w:lang w:val="en-US"/>
        </w:rPr>
        <w:t>i</w:t>
      </w:r>
      <w:proofErr w:type="spellEnd"/>
      <w:r w:rsidRPr="006C5DA7">
        <w:rPr>
          <w:rFonts w:ascii="Courier New" w:eastAsia="Times New Roman" w:hAnsi="Courier New" w:cs="Courier New"/>
          <w:color w:val="000000"/>
          <w:sz w:val="20"/>
          <w:szCs w:val="20"/>
          <w:lang w:val="en-US"/>
        </w:rPr>
        <w:t>]:totable())</w:t>
      </w:r>
    </w:p>
    <w:p w14:paraId="06290B0D"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6C5DA7">
        <w:rPr>
          <w:rFonts w:ascii="Courier New" w:eastAsia="Times New Roman" w:hAnsi="Courier New" w:cs="Courier New"/>
          <w:color w:val="000000"/>
          <w:sz w:val="20"/>
          <w:szCs w:val="20"/>
          <w:lang w:val="en-US"/>
        </w:rPr>
        <w:t xml:space="preserve">   </w:t>
      </w:r>
      <w:r w:rsidRPr="00D6652C">
        <w:rPr>
          <w:rFonts w:ascii="Courier New" w:eastAsia="Times New Roman" w:hAnsi="Courier New" w:cs="Courier New"/>
          <w:color w:val="000000"/>
          <w:sz w:val="20"/>
          <w:szCs w:val="20"/>
          <w:lang w:val="en-US"/>
        </w:rPr>
        <w:t>end</w:t>
      </w:r>
    </w:p>
    <w:p w14:paraId="6F99A1E6" w14:textId="77777777" w:rsidR="00BE123D" w:rsidRPr="00D6652C"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73E4ECE3" w14:textId="77777777" w:rsidR="00BE123D" w:rsidRPr="006C5DA7" w:rsidRDefault="00BE123D" w:rsidP="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D6652C">
        <w:rPr>
          <w:rFonts w:ascii="Courier New" w:eastAsia="Times New Roman" w:hAnsi="Courier New" w:cs="Courier New"/>
          <w:color w:val="000000"/>
          <w:sz w:val="20"/>
          <w:szCs w:val="20"/>
          <w:lang w:val="en-US"/>
        </w:rPr>
        <w:t xml:space="preserve">   </w:t>
      </w:r>
      <w:r w:rsidRPr="006C5DA7">
        <w:rPr>
          <w:rFonts w:ascii="Courier New" w:eastAsia="Times New Roman" w:hAnsi="Courier New" w:cs="Courier New"/>
          <w:color w:val="000000"/>
          <w:sz w:val="20"/>
          <w:szCs w:val="20"/>
          <w:lang w:val="en-US"/>
        </w:rPr>
        <w:t>print(('Represent: %d/%d'):format(</w:t>
      </w:r>
      <w:proofErr w:type="spellStart"/>
      <w:r w:rsidRPr="006C5DA7">
        <w:rPr>
          <w:rFonts w:ascii="Courier New" w:eastAsia="Times New Roman" w:hAnsi="Courier New" w:cs="Courier New"/>
          <w:color w:val="000000"/>
          <w:sz w:val="20"/>
          <w:szCs w:val="20"/>
          <w:lang w:val="en-US"/>
        </w:rPr>
        <w:t>batchNumber</w:t>
      </w:r>
      <w:proofErr w:type="spellEnd"/>
      <w:r w:rsidRPr="006C5DA7">
        <w:rPr>
          <w:rFonts w:ascii="Courier New" w:eastAsia="Times New Roman" w:hAnsi="Courier New" w:cs="Courier New"/>
          <w:color w:val="000000"/>
          <w:sz w:val="20"/>
          <w:szCs w:val="20"/>
          <w:lang w:val="en-US"/>
        </w:rPr>
        <w:t xml:space="preserve">, </w:t>
      </w:r>
      <w:proofErr w:type="spellStart"/>
      <w:r w:rsidRPr="006C5DA7">
        <w:rPr>
          <w:rFonts w:ascii="Courier New" w:eastAsia="Times New Roman" w:hAnsi="Courier New" w:cs="Courier New"/>
          <w:color w:val="000000"/>
          <w:sz w:val="20"/>
          <w:szCs w:val="20"/>
          <w:lang w:val="en-US"/>
        </w:rPr>
        <w:t>nImgs</w:t>
      </w:r>
      <w:proofErr w:type="spellEnd"/>
      <w:r w:rsidRPr="006C5DA7">
        <w:rPr>
          <w:rFonts w:ascii="Courier New" w:eastAsia="Times New Roman" w:hAnsi="Courier New" w:cs="Courier New"/>
          <w:color w:val="000000"/>
          <w:sz w:val="20"/>
          <w:szCs w:val="20"/>
          <w:lang w:val="en-US"/>
        </w:rPr>
        <w:t>))</w:t>
      </w:r>
    </w:p>
    <w:p w14:paraId="3060B5E1" w14:textId="77777777" w:rsidR="00BE123D" w:rsidRPr="000B00A5" w:rsidRDefault="00BE123D" w:rsidP="000B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pl-PL"/>
        </w:rPr>
      </w:pPr>
      <w:r w:rsidRPr="00420570">
        <w:rPr>
          <w:rFonts w:ascii="Courier New" w:eastAsia="Times New Roman" w:hAnsi="Courier New" w:cs="Courier New"/>
          <w:color w:val="000000"/>
          <w:sz w:val="20"/>
          <w:szCs w:val="20"/>
          <w:lang w:val="pl-PL"/>
        </w:rPr>
        <w:lastRenderedPageBreak/>
        <w:t>end</w:t>
      </w:r>
    </w:p>
    <w:p w14:paraId="092E447F" w14:textId="77777777" w:rsidR="00BE123D" w:rsidRPr="00420570" w:rsidRDefault="00BE123D" w:rsidP="00BE123D">
      <w:pPr>
        <w:rPr>
          <w:lang w:val="pl-PL"/>
        </w:rPr>
      </w:pPr>
    </w:p>
    <w:p w14:paraId="4F0661C0" w14:textId="77777777" w:rsidR="00BE123D" w:rsidRPr="00890378" w:rsidRDefault="00BE123D" w:rsidP="00BE123D">
      <w:pPr>
        <w:rPr>
          <w:i/>
          <w:lang w:val="pl-PL"/>
        </w:rPr>
      </w:pPr>
      <w:r w:rsidRPr="00890378">
        <w:rPr>
          <w:i/>
          <w:lang w:val="pl-PL"/>
        </w:rPr>
        <w:t>Etap 4: Dopasowanie imienia do obrazu</w:t>
      </w:r>
      <w:r w:rsidR="000B00A5">
        <w:rPr>
          <w:i/>
          <w:lang w:val="pl-PL"/>
        </w:rPr>
        <w:t xml:space="preserve"> twarzy</w:t>
      </w:r>
    </w:p>
    <w:p w14:paraId="42E0E3A2" w14:textId="77777777" w:rsidR="000B00A5" w:rsidRDefault="000B00A5" w:rsidP="00BE123D">
      <w:pPr>
        <w:rPr>
          <w:lang w:val="pl-PL"/>
        </w:rPr>
      </w:pPr>
      <w:r>
        <w:rPr>
          <w:lang w:val="pl-PL"/>
        </w:rPr>
        <w:t>Etap czwarty, jest etapem ostatnim i tak naprawdę najłatwiejszym w całym procesie.</w:t>
      </w:r>
      <w:r w:rsidR="00855F8B">
        <w:rPr>
          <w:lang w:val="pl-PL"/>
        </w:rPr>
        <w:t xml:space="preserve"> Zadaniem tutaj jest odnalezienie w bazie zdjęć znanych osób, które mają≥ najbardziej zbliżone wymiary do zdjęcia testowego. Możemy tutaj użyć podstawowego algorytmu klasyfikatora np. przy użyciu SVM. Pozostaje nam wytrenowanie klasyfikatora, który pobierze pomiary ze zdjęcia testowego i określi, które osoby są najbardziej podobne. Takie zastosowanie klasyfikatora jest bardzo szybkie i zajmuje milisekundy, ale rezultatem jego użycia będzie uzyskanie imienia danej osoby.</w:t>
      </w:r>
    </w:p>
    <w:p w14:paraId="4889925F" w14:textId="77777777" w:rsidR="00BE123D" w:rsidRPr="00420570" w:rsidRDefault="00BE123D" w:rsidP="00BE123D">
      <w:pPr>
        <w:rPr>
          <w:lang w:val="pl-PL"/>
        </w:rPr>
      </w:pPr>
    </w:p>
    <w:p w14:paraId="60C11C27" w14:textId="77777777" w:rsidR="0028135A" w:rsidRPr="00B01114" w:rsidRDefault="00B01114" w:rsidP="00B01114">
      <w:pPr>
        <w:ind w:firstLine="0"/>
        <w:rPr>
          <w:lang w:val="pl-PL"/>
        </w:rPr>
      </w:pPr>
      <w:r>
        <w:rPr>
          <w:i/>
          <w:u w:val="single"/>
          <w:lang w:val="pl-PL"/>
        </w:rPr>
        <w:t xml:space="preserve">VOILA! </w:t>
      </w:r>
      <w:r>
        <w:rPr>
          <w:lang w:val="pl-PL"/>
        </w:rPr>
        <w:t>W ten oto sposób poznaliśmy główne kroki tego, w jakli sposób może zostać rozpoznana ludzka twarz</w:t>
      </w:r>
      <w:r w:rsidR="005154AC">
        <w:rPr>
          <w:lang w:val="pl-PL"/>
        </w:rPr>
        <w:t xml:space="preserve">. Oczywiście nie jest to jedyna metoda. Istnieją rozwiązania znacznie prostsze, które jednak ze względu na brak dokładności zostały wyparte, jak i rozwiązania bardziej zaawansowane, wykorzystywane chociażby w zabezpieczeniach genetycznych, gdzie problem jest znacznie bardziej zaawansowany, ponieważ nie tylko chcemy wykryć ludzką podobiznę, ale również odróżnić prawdziwą twarz od zdjęcia, maski itp. Ważne jest także rozpoznanie, gdy na przykład dana osoba ma makijaż, okulary, nakrycie głowy itp. Bez względu na to wszystko, podstawą do dalszych rozważań jest właśnie rozpoznanie twarzy na obrazie, o jakim pisaliśmy i odseparowanie go od reszty obrazu. </w:t>
      </w:r>
    </w:p>
    <w:sectPr w:rsidR="0028135A" w:rsidRPr="00B01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BF3"/>
    <w:multiLevelType w:val="hybridMultilevel"/>
    <w:tmpl w:val="E5A8FC26"/>
    <w:lvl w:ilvl="0" w:tplc="8E3888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34E85CAA"/>
    <w:multiLevelType w:val="multilevel"/>
    <w:tmpl w:val="7D3E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9228F1"/>
    <w:multiLevelType w:val="multilevel"/>
    <w:tmpl w:val="A65CB6FC"/>
    <w:lvl w:ilvl="0">
      <w:start w:val="3"/>
      <w:numFmt w:val="decimal"/>
      <w:lvlText w:val="%1."/>
      <w:lvlJc w:val="left"/>
      <w:pPr>
        <w:ind w:left="880" w:hanging="880"/>
      </w:pPr>
      <w:rPr>
        <w:rFonts w:hint="default"/>
      </w:rPr>
    </w:lvl>
    <w:lvl w:ilvl="1">
      <w:start w:val="2"/>
      <w:numFmt w:val="decimal"/>
      <w:lvlText w:val="%1.%2."/>
      <w:lvlJc w:val="left"/>
      <w:pPr>
        <w:ind w:left="1060" w:hanging="880"/>
      </w:pPr>
      <w:rPr>
        <w:rFonts w:hint="default"/>
      </w:rPr>
    </w:lvl>
    <w:lvl w:ilvl="2">
      <w:start w:val="11"/>
      <w:numFmt w:val="decimal"/>
      <w:lvlText w:val="%1.%2.%3."/>
      <w:lvlJc w:val="left"/>
      <w:pPr>
        <w:ind w:left="1240" w:hanging="8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43265C4D"/>
    <w:multiLevelType w:val="hybridMultilevel"/>
    <w:tmpl w:val="3A9820E6"/>
    <w:lvl w:ilvl="0" w:tplc="52A4D9E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6A661AB5"/>
    <w:multiLevelType w:val="hybridMultilevel"/>
    <w:tmpl w:val="B29C78FC"/>
    <w:lvl w:ilvl="0" w:tplc="04150011">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721973A6"/>
    <w:multiLevelType w:val="hybridMultilevel"/>
    <w:tmpl w:val="D952B1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zysztof Wolk">
    <w15:presenceInfo w15:providerId="AD" w15:userId="S-1-5-21-1220945662-362288127-1606980848-52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123D"/>
    <w:rsid w:val="0005468B"/>
    <w:rsid w:val="000563BA"/>
    <w:rsid w:val="000644F2"/>
    <w:rsid w:val="00064F78"/>
    <w:rsid w:val="000860D7"/>
    <w:rsid w:val="000B00A5"/>
    <w:rsid w:val="000B55F9"/>
    <w:rsid w:val="00153933"/>
    <w:rsid w:val="001677EC"/>
    <w:rsid w:val="001C49E1"/>
    <w:rsid w:val="0025263D"/>
    <w:rsid w:val="002655F4"/>
    <w:rsid w:val="00270189"/>
    <w:rsid w:val="0028135A"/>
    <w:rsid w:val="00281B33"/>
    <w:rsid w:val="002A03F8"/>
    <w:rsid w:val="002C1BD8"/>
    <w:rsid w:val="002F5F92"/>
    <w:rsid w:val="00307D46"/>
    <w:rsid w:val="00325267"/>
    <w:rsid w:val="00342879"/>
    <w:rsid w:val="003C517A"/>
    <w:rsid w:val="003E7670"/>
    <w:rsid w:val="004619CE"/>
    <w:rsid w:val="004A0068"/>
    <w:rsid w:val="004D2F4D"/>
    <w:rsid w:val="00504680"/>
    <w:rsid w:val="00514694"/>
    <w:rsid w:val="005154AC"/>
    <w:rsid w:val="00530019"/>
    <w:rsid w:val="00531DA1"/>
    <w:rsid w:val="005C2967"/>
    <w:rsid w:val="005D1391"/>
    <w:rsid w:val="00633BD8"/>
    <w:rsid w:val="006757F6"/>
    <w:rsid w:val="006A2F42"/>
    <w:rsid w:val="006F27A1"/>
    <w:rsid w:val="007837FC"/>
    <w:rsid w:val="007E35A2"/>
    <w:rsid w:val="00830812"/>
    <w:rsid w:val="00836997"/>
    <w:rsid w:val="00842C95"/>
    <w:rsid w:val="00855F8B"/>
    <w:rsid w:val="0090433C"/>
    <w:rsid w:val="00943850"/>
    <w:rsid w:val="009810D2"/>
    <w:rsid w:val="0099251B"/>
    <w:rsid w:val="009A1538"/>
    <w:rsid w:val="009B40B7"/>
    <w:rsid w:val="009F7EB7"/>
    <w:rsid w:val="00A118FF"/>
    <w:rsid w:val="00A661DA"/>
    <w:rsid w:val="00A8347E"/>
    <w:rsid w:val="00A91BED"/>
    <w:rsid w:val="00AD7AE2"/>
    <w:rsid w:val="00B01114"/>
    <w:rsid w:val="00B0490D"/>
    <w:rsid w:val="00B371F9"/>
    <w:rsid w:val="00BB7291"/>
    <w:rsid w:val="00BC3F66"/>
    <w:rsid w:val="00BD7724"/>
    <w:rsid w:val="00BE123D"/>
    <w:rsid w:val="00C37E8C"/>
    <w:rsid w:val="00D36703"/>
    <w:rsid w:val="00D66025"/>
    <w:rsid w:val="00DC1C76"/>
    <w:rsid w:val="00E12A23"/>
    <w:rsid w:val="00E13395"/>
    <w:rsid w:val="00E53A1A"/>
    <w:rsid w:val="00E615CF"/>
    <w:rsid w:val="00E85EB3"/>
    <w:rsid w:val="00EA0EEE"/>
    <w:rsid w:val="00ED2507"/>
    <w:rsid w:val="00F16C85"/>
    <w:rsid w:val="00F23AB7"/>
    <w:rsid w:val="00F441DC"/>
    <w:rsid w:val="00F74260"/>
    <w:rsid w:val="00FE6D9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47B1"/>
  <w15:docId w15:val="{1F56A907-363A-4DD2-8DCB-1D02C75C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E123D"/>
    <w:pPr>
      <w:spacing w:after="0" w:line="360" w:lineRule="auto"/>
      <w:ind w:firstLine="720"/>
      <w:jc w:val="both"/>
    </w:pPr>
    <w:rPr>
      <w:rFonts w:ascii="Arial" w:eastAsia="Arial" w:hAnsi="Arial" w:cs="Arial"/>
      <w:sz w:val="24"/>
      <w:lang w:val="en" w:eastAsia="ja-JP"/>
    </w:rPr>
  </w:style>
  <w:style w:type="paragraph" w:styleId="Heading1">
    <w:name w:val="heading 1"/>
    <w:basedOn w:val="Normal"/>
    <w:next w:val="Normal"/>
    <w:link w:val="Heading1Char"/>
    <w:rsid w:val="00BE123D"/>
    <w:pPr>
      <w:keepNext/>
      <w:keepLines/>
      <w:spacing w:before="400" w:after="120"/>
      <w:outlineLvl w:val="0"/>
    </w:pPr>
    <w:rPr>
      <w:sz w:val="40"/>
      <w:szCs w:val="40"/>
    </w:rPr>
  </w:style>
  <w:style w:type="paragraph" w:styleId="Heading2">
    <w:name w:val="heading 2"/>
    <w:basedOn w:val="Normal"/>
    <w:next w:val="Normal"/>
    <w:link w:val="Heading2Char"/>
    <w:rsid w:val="00BE123D"/>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842C9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123D"/>
    <w:rPr>
      <w:rFonts w:ascii="Arial" w:eastAsia="Arial" w:hAnsi="Arial" w:cs="Arial"/>
      <w:sz w:val="40"/>
      <w:szCs w:val="40"/>
      <w:lang w:val="en" w:eastAsia="ja-JP"/>
    </w:rPr>
  </w:style>
  <w:style w:type="character" w:customStyle="1" w:styleId="Heading2Char">
    <w:name w:val="Heading 2 Char"/>
    <w:basedOn w:val="DefaultParagraphFont"/>
    <w:link w:val="Heading2"/>
    <w:rsid w:val="00BE123D"/>
    <w:rPr>
      <w:rFonts w:ascii="Arial" w:eastAsia="Arial" w:hAnsi="Arial" w:cs="Arial"/>
      <w:sz w:val="32"/>
      <w:szCs w:val="32"/>
      <w:lang w:val="en" w:eastAsia="ja-JP"/>
    </w:rPr>
  </w:style>
  <w:style w:type="paragraph" w:styleId="ListParagraph">
    <w:name w:val="List Paragraph"/>
    <w:basedOn w:val="Normal"/>
    <w:uiPriority w:val="34"/>
    <w:qFormat/>
    <w:rsid w:val="00BE123D"/>
    <w:pPr>
      <w:ind w:left="720"/>
      <w:contextualSpacing/>
    </w:pPr>
  </w:style>
  <w:style w:type="character" w:styleId="IntenseEmphasis">
    <w:name w:val="Intense Emphasis"/>
    <w:basedOn w:val="DefaultParagraphFont"/>
    <w:uiPriority w:val="21"/>
    <w:qFormat/>
    <w:rsid w:val="00BE123D"/>
    <w:rPr>
      <w:i/>
      <w:iCs/>
      <w:color w:val="4472C4" w:themeColor="accent1"/>
    </w:rPr>
  </w:style>
  <w:style w:type="paragraph" w:styleId="HTMLPreformatted">
    <w:name w:val="HTML Preformatted"/>
    <w:basedOn w:val="Normal"/>
    <w:link w:val="HTMLPreformattedChar"/>
    <w:uiPriority w:val="99"/>
    <w:semiHidden/>
    <w:unhideWhenUsed/>
    <w:rsid w:val="00BE1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123D"/>
    <w:rPr>
      <w:rFonts w:ascii="Courier New" w:eastAsia="Times New Roman" w:hAnsi="Courier New" w:cs="Courier New"/>
      <w:sz w:val="20"/>
      <w:szCs w:val="20"/>
      <w:lang w:val="en-US" w:eastAsia="ja-JP"/>
    </w:rPr>
  </w:style>
  <w:style w:type="paragraph" w:styleId="BalloonText">
    <w:name w:val="Balloon Text"/>
    <w:basedOn w:val="Normal"/>
    <w:link w:val="BalloonTextChar"/>
    <w:uiPriority w:val="99"/>
    <w:semiHidden/>
    <w:unhideWhenUsed/>
    <w:rsid w:val="00842C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95"/>
    <w:rPr>
      <w:rFonts w:ascii="Tahoma" w:eastAsia="Arial" w:hAnsi="Tahoma" w:cs="Tahoma"/>
      <w:sz w:val="16"/>
      <w:szCs w:val="16"/>
      <w:lang w:val="en" w:eastAsia="ja-JP"/>
    </w:rPr>
  </w:style>
  <w:style w:type="character" w:customStyle="1" w:styleId="Heading3Char">
    <w:name w:val="Heading 3 Char"/>
    <w:basedOn w:val="DefaultParagraphFont"/>
    <w:link w:val="Heading3"/>
    <w:uiPriority w:val="9"/>
    <w:rsid w:val="00842C95"/>
    <w:rPr>
      <w:rFonts w:asciiTheme="majorHAnsi" w:eastAsiaTheme="majorEastAsia" w:hAnsiTheme="majorHAnsi" w:cstheme="majorBidi"/>
      <w:b/>
      <w:bCs/>
      <w:color w:val="4472C4" w:themeColor="accent1"/>
      <w:sz w:val="24"/>
      <w:lang w:val="en" w:eastAsia="ja-JP"/>
    </w:rPr>
  </w:style>
  <w:style w:type="character" w:styleId="CommentReference">
    <w:name w:val="annotation reference"/>
    <w:basedOn w:val="DefaultParagraphFont"/>
    <w:uiPriority w:val="99"/>
    <w:semiHidden/>
    <w:unhideWhenUsed/>
    <w:rsid w:val="00064F78"/>
    <w:rPr>
      <w:sz w:val="16"/>
      <w:szCs w:val="16"/>
    </w:rPr>
  </w:style>
  <w:style w:type="paragraph" w:styleId="CommentText">
    <w:name w:val="annotation text"/>
    <w:basedOn w:val="Normal"/>
    <w:link w:val="CommentTextChar"/>
    <w:uiPriority w:val="99"/>
    <w:semiHidden/>
    <w:unhideWhenUsed/>
    <w:rsid w:val="00064F78"/>
    <w:pPr>
      <w:spacing w:line="240" w:lineRule="auto"/>
    </w:pPr>
    <w:rPr>
      <w:sz w:val="20"/>
      <w:szCs w:val="20"/>
    </w:rPr>
  </w:style>
  <w:style w:type="character" w:customStyle="1" w:styleId="CommentTextChar">
    <w:name w:val="Comment Text Char"/>
    <w:basedOn w:val="DefaultParagraphFont"/>
    <w:link w:val="CommentText"/>
    <w:uiPriority w:val="99"/>
    <w:semiHidden/>
    <w:rsid w:val="00064F78"/>
    <w:rPr>
      <w:rFonts w:ascii="Arial" w:eastAsia="Arial" w:hAnsi="Arial" w:cs="Arial"/>
      <w:sz w:val="20"/>
      <w:szCs w:val="20"/>
      <w:lang w:val="en" w:eastAsia="ja-JP"/>
    </w:rPr>
  </w:style>
  <w:style w:type="paragraph" w:styleId="CommentSubject">
    <w:name w:val="annotation subject"/>
    <w:basedOn w:val="CommentText"/>
    <w:next w:val="CommentText"/>
    <w:link w:val="CommentSubjectChar"/>
    <w:uiPriority w:val="99"/>
    <w:semiHidden/>
    <w:unhideWhenUsed/>
    <w:rsid w:val="00064F78"/>
    <w:rPr>
      <w:b/>
      <w:bCs/>
    </w:rPr>
  </w:style>
  <w:style w:type="character" w:customStyle="1" w:styleId="CommentSubjectChar">
    <w:name w:val="Comment Subject Char"/>
    <w:basedOn w:val="CommentTextChar"/>
    <w:link w:val="CommentSubject"/>
    <w:uiPriority w:val="99"/>
    <w:semiHidden/>
    <w:rsid w:val="00064F78"/>
    <w:rPr>
      <w:rFonts w:ascii="Arial" w:eastAsia="Arial" w:hAnsi="Arial" w:cs="Arial"/>
      <w:b/>
      <w:bCs/>
      <w:sz w:val="20"/>
      <w:szCs w:val="20"/>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10" Type="http://schemas.microsoft.com/office/2007/relationships/hdphoto" Target="media/hdphoto1.wdp"/><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19</Pages>
  <Words>2945</Words>
  <Characters>17673</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ElitePC Kursy Sieci Programowanie</dc:creator>
  <cp:keywords/>
  <dc:description/>
  <cp:lastModifiedBy>Krzysztof Wolk</cp:lastModifiedBy>
  <cp:revision>6</cp:revision>
  <dcterms:created xsi:type="dcterms:W3CDTF">2019-08-28T19:45:00Z</dcterms:created>
  <dcterms:modified xsi:type="dcterms:W3CDTF">2020-01-20T10:33:00Z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720489</vt:lpwstr>
  </property>
  <property fmtid="{D5CDD505-2E9C-101B-9397-08002B2CF9AE}" pid="3" name="NXPowerLiteSettings">
    <vt:lpwstr>C7000400038000</vt:lpwstr>
  </property>
  <property fmtid="{D5CDD505-2E9C-101B-9397-08002B2CF9AE}" pid="4" name="NXPowerLiteVersion">
    <vt:lpwstr>S8.2.2</vt:lpwstr>
  </property>
</Properties>
</file>